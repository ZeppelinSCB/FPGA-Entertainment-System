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6B269" w14:textId="134E92CA" w:rsidR="00CA13A8" w:rsidRDefault="00EF2FEF" w:rsidP="00EF2FEF">
      <w:pPr>
        <w:jc w:val="center"/>
        <w:rPr>
          <w:lang w:val="en-CA"/>
        </w:rPr>
      </w:pPr>
      <w:r>
        <w:rPr>
          <w:lang w:val="en-CA"/>
        </w:rPr>
        <w:t>Speech text</w:t>
      </w:r>
    </w:p>
    <w:p w14:paraId="740038FC" w14:textId="60B0CDFD" w:rsidR="00EF2FEF" w:rsidRPr="00EF2FEF" w:rsidRDefault="00EF2FEF" w:rsidP="00EF2FEF">
      <w:pPr>
        <w:pStyle w:val="ListParagraph"/>
        <w:numPr>
          <w:ilvl w:val="0"/>
          <w:numId w:val="1"/>
        </w:numPr>
        <w:rPr>
          <w:b/>
          <w:bCs/>
          <w:sz w:val="24"/>
          <w:szCs w:val="24"/>
          <w:lang w:val="en-CA"/>
        </w:rPr>
      </w:pPr>
      <w:r w:rsidRPr="00EF2FEF">
        <w:rPr>
          <w:b/>
          <w:bCs/>
          <w:sz w:val="24"/>
          <w:szCs w:val="24"/>
          <w:lang w:val="en-CA"/>
        </w:rPr>
        <w:t>Slide1</w:t>
      </w:r>
      <w:r w:rsidR="005663DD">
        <w:rPr>
          <w:b/>
          <w:bCs/>
          <w:sz w:val="24"/>
          <w:szCs w:val="24"/>
          <w:lang w:val="en-CA"/>
        </w:rPr>
        <w:t xml:space="preserve"> (Cover)</w:t>
      </w:r>
    </w:p>
    <w:p w14:paraId="7DE0BC36" w14:textId="62A75132" w:rsidR="00F74C13" w:rsidRDefault="00EF2FEF" w:rsidP="00F74C13">
      <w:pPr>
        <w:ind w:left="420"/>
        <w:rPr>
          <w:sz w:val="21"/>
          <w:szCs w:val="21"/>
          <w:lang w:val="en-CA"/>
        </w:rPr>
      </w:pPr>
      <w:r>
        <w:rPr>
          <w:sz w:val="21"/>
          <w:szCs w:val="21"/>
          <w:lang w:val="en-CA"/>
        </w:rPr>
        <w:t xml:space="preserve">Good evening, </w:t>
      </w:r>
      <w:del w:id="0" w:author="1220031811@student.must.edu.mo" w:date="2024-12-11T11:27:00Z" w16du:dateUtc="2024-12-11T03:27:00Z">
        <w:r w:rsidDel="005A1E1F">
          <w:rPr>
            <w:sz w:val="21"/>
            <w:szCs w:val="21"/>
            <w:lang w:val="en-CA"/>
          </w:rPr>
          <w:delText>dear professor and classmate,</w:delText>
        </w:r>
      </w:del>
      <w:ins w:id="1" w:author="1220031811@student.must.edu.mo" w:date="2024-12-11T11:27:00Z" w16du:dateUtc="2024-12-11T03:27:00Z">
        <w:r w:rsidR="005A1E1F">
          <w:rPr>
            <w:rFonts w:hint="eastAsia"/>
            <w:sz w:val="21"/>
            <w:szCs w:val="21"/>
            <w:lang w:val="en-CA"/>
          </w:rPr>
          <w:t>and</w:t>
        </w:r>
      </w:ins>
      <w:r>
        <w:rPr>
          <w:sz w:val="21"/>
          <w:szCs w:val="21"/>
          <w:lang w:val="en-CA"/>
        </w:rPr>
        <w:t xml:space="preserve"> welcome</w:t>
      </w:r>
      <w:del w:id="2" w:author="1220031811@student.must.edu.mo" w:date="2024-12-11T11:27:00Z" w16du:dateUtc="2024-12-11T03:27:00Z">
        <w:r w:rsidDel="005A1E1F">
          <w:rPr>
            <w:sz w:val="21"/>
            <w:szCs w:val="21"/>
            <w:lang w:val="en-CA"/>
          </w:rPr>
          <w:delText xml:space="preserve"> to our project presentation</w:delText>
        </w:r>
      </w:del>
      <w:r>
        <w:rPr>
          <w:sz w:val="21"/>
          <w:szCs w:val="21"/>
          <w:lang w:val="en-CA"/>
        </w:rPr>
        <w:t xml:space="preserve">. We are group </w:t>
      </w:r>
      <w:proofErr w:type="gramStart"/>
      <w:r>
        <w:rPr>
          <w:sz w:val="21"/>
          <w:szCs w:val="21"/>
          <w:lang w:val="en-CA"/>
        </w:rPr>
        <w:t>18,</w:t>
      </w:r>
      <w:proofErr w:type="gramEnd"/>
      <w:r>
        <w:rPr>
          <w:sz w:val="21"/>
          <w:szCs w:val="21"/>
          <w:lang w:val="en-CA"/>
        </w:rPr>
        <w:t xml:space="preserve"> our group members are Tang pengrui and Zheng xiaoyang.</w:t>
      </w:r>
    </w:p>
    <w:p w14:paraId="0AE7672D" w14:textId="763539E6" w:rsidR="00526A2E" w:rsidRDefault="00F74C13" w:rsidP="00EF2FEF">
      <w:pPr>
        <w:ind w:left="420"/>
        <w:rPr>
          <w:sz w:val="21"/>
          <w:szCs w:val="21"/>
          <w:lang w:val="en-CA"/>
        </w:rPr>
      </w:pPr>
      <w:del w:id="3" w:author="1220031811@student.must.edu.mo" w:date="2024-12-11T11:02:00Z" w16du:dateUtc="2024-12-11T03:02:00Z">
        <w:r w:rsidDel="00A62C35">
          <w:rPr>
            <w:sz w:val="21"/>
            <w:szCs w:val="21"/>
            <w:lang w:val="en-CA"/>
          </w:rPr>
          <w:delText>Our project is based on the structure of the Snake game.</w:delText>
        </w:r>
        <w:r w:rsidR="00526A2E" w:rsidDel="00A62C35">
          <w:rPr>
            <w:sz w:val="21"/>
            <w:szCs w:val="21"/>
            <w:lang w:val="en-CA"/>
          </w:rPr>
          <w:delText xml:space="preserve"> It is a classic retro game that was popular in the 19s.</w:delText>
        </w:r>
      </w:del>
      <w:ins w:id="4" w:author="1220031811@student.must.edu.mo" w:date="2024-12-11T11:27:00Z" w16du:dateUtc="2024-12-11T03:27:00Z">
        <w:r w:rsidR="005A1E1F">
          <w:rPr>
            <w:rFonts w:hint="eastAsia"/>
            <w:sz w:val="21"/>
            <w:szCs w:val="21"/>
            <w:lang w:val="en-CA"/>
          </w:rPr>
          <w:t>In this project, we</w:t>
        </w:r>
      </w:ins>
      <w:ins w:id="5" w:author="1220031811@student.must.edu.mo" w:date="2024-12-11T11:02:00Z" w16du:dateUtc="2024-12-11T03:02:00Z">
        <w:r w:rsidR="00A62C35">
          <w:rPr>
            <w:rFonts w:hint="eastAsia"/>
            <w:sz w:val="21"/>
            <w:szCs w:val="21"/>
            <w:lang w:val="en-CA"/>
          </w:rPr>
          <w:t xml:space="preserve"> develop</w:t>
        </w:r>
      </w:ins>
      <w:ins w:id="6" w:author="1220031811@student.must.edu.mo" w:date="2024-12-11T11:27:00Z" w16du:dateUtc="2024-12-11T03:27:00Z">
        <w:r w:rsidR="005A1E1F">
          <w:rPr>
            <w:rFonts w:hint="eastAsia"/>
            <w:sz w:val="21"/>
            <w:szCs w:val="21"/>
            <w:lang w:val="en-CA"/>
          </w:rPr>
          <w:t>ed</w:t>
        </w:r>
      </w:ins>
      <w:ins w:id="7" w:author="1220031811@student.must.edu.mo" w:date="2024-12-11T11:02:00Z" w16du:dateUtc="2024-12-11T03:02:00Z">
        <w:r w:rsidR="00A62C35">
          <w:rPr>
            <w:rFonts w:hint="eastAsia"/>
            <w:sz w:val="21"/>
            <w:szCs w:val="21"/>
            <w:lang w:val="en-CA"/>
          </w:rPr>
          <w:t xml:space="preserve"> a FPGA Ent</w:t>
        </w:r>
      </w:ins>
      <w:ins w:id="8" w:author="1220031811@student.must.edu.mo" w:date="2024-12-11T11:03:00Z" w16du:dateUtc="2024-12-11T03:03:00Z">
        <w:r w:rsidR="00A62C35">
          <w:rPr>
            <w:rFonts w:hint="eastAsia"/>
            <w:sz w:val="21"/>
            <w:szCs w:val="21"/>
            <w:lang w:val="en-CA"/>
          </w:rPr>
          <w:t xml:space="preserve">ertainment system that runs snake game on the </w:t>
        </w:r>
      </w:ins>
      <w:ins w:id="9" w:author="1220031811@student.must.edu.mo" w:date="2024-12-11T11:04:00Z" w16du:dateUtc="2024-12-11T03:04:00Z">
        <w:r w:rsidR="00A62C35">
          <w:rPr>
            <w:rFonts w:hint="eastAsia"/>
            <w:sz w:val="21"/>
            <w:szCs w:val="21"/>
            <w:lang w:val="en-CA"/>
          </w:rPr>
          <w:t>Embed Fire develop board.</w:t>
        </w:r>
      </w:ins>
    </w:p>
    <w:p w14:paraId="1ADA8451" w14:textId="6B464BA0" w:rsidR="00EF2FEF" w:rsidRDefault="00EF2FEF" w:rsidP="00EF2FEF">
      <w:pPr>
        <w:pStyle w:val="ListParagraph"/>
        <w:numPr>
          <w:ilvl w:val="0"/>
          <w:numId w:val="1"/>
        </w:numPr>
        <w:rPr>
          <w:b/>
          <w:bCs/>
          <w:sz w:val="24"/>
          <w:szCs w:val="24"/>
          <w:lang w:val="en-CA"/>
        </w:rPr>
      </w:pPr>
      <w:r w:rsidRPr="00EF2FEF">
        <w:rPr>
          <w:b/>
          <w:bCs/>
          <w:sz w:val="24"/>
          <w:szCs w:val="24"/>
          <w:lang w:val="en-CA"/>
        </w:rPr>
        <w:t>Slide2</w:t>
      </w:r>
      <w:r w:rsidR="005663DD">
        <w:rPr>
          <w:b/>
          <w:bCs/>
          <w:sz w:val="24"/>
          <w:szCs w:val="24"/>
          <w:lang w:val="en-CA"/>
        </w:rPr>
        <w:t xml:space="preserve"> (Table of Content)</w:t>
      </w:r>
    </w:p>
    <w:p w14:paraId="716847C5" w14:textId="71A508AA" w:rsidR="00F74C13" w:rsidRPr="00F74C13" w:rsidRDefault="00F74C13" w:rsidP="00F74C13">
      <w:pPr>
        <w:pStyle w:val="ListParagraph"/>
        <w:ind w:left="440"/>
        <w:rPr>
          <w:sz w:val="21"/>
          <w:szCs w:val="21"/>
          <w:lang w:val="en-CA"/>
        </w:rPr>
      </w:pPr>
      <w:del w:id="10" w:author="1220031811@student.must.edu.mo" w:date="2024-12-11T11:04:00Z" w16du:dateUtc="2024-12-11T03:04:00Z">
        <w:r w:rsidDel="00A62C35">
          <w:rPr>
            <w:sz w:val="21"/>
            <w:szCs w:val="21"/>
            <w:lang w:val="en-CA"/>
          </w:rPr>
          <w:delText xml:space="preserve">We are going to introduce you the design of our FPGA Entertaining Project. The presentation is divided into four parts: Project Introduction, System Architecture, </w:delText>
        </w:r>
        <w:r w:rsidR="00DB161C" w:rsidDel="00A62C35">
          <w:rPr>
            <w:rFonts w:hint="eastAsia"/>
            <w:sz w:val="21"/>
            <w:szCs w:val="21"/>
            <w:lang w:val="en-CA"/>
          </w:rPr>
          <w:delText>Implementation</w:delText>
        </w:r>
        <w:r w:rsidDel="00A62C35">
          <w:rPr>
            <w:sz w:val="21"/>
            <w:szCs w:val="21"/>
            <w:lang w:val="en-CA"/>
          </w:rPr>
          <w:delText>, and Discussion &amp; Conclusion.</w:delText>
        </w:r>
      </w:del>
      <w:ins w:id="11" w:author="1220031811@student.must.edu.mo" w:date="2024-12-11T11:04:00Z" w16du:dateUtc="2024-12-11T03:04:00Z">
        <w:r w:rsidR="00A62C35">
          <w:rPr>
            <w:rFonts w:hint="eastAsia"/>
            <w:sz w:val="21"/>
            <w:szCs w:val="21"/>
            <w:lang w:val="en-CA"/>
          </w:rPr>
          <w:t>First, we will</w:t>
        </w:r>
      </w:ins>
      <w:ins w:id="12" w:author="1220031811@student.must.edu.mo" w:date="2024-12-11T11:05:00Z" w16du:dateUtc="2024-12-11T03:05:00Z">
        <w:r w:rsidR="00A62C35">
          <w:rPr>
            <w:rFonts w:hint="eastAsia"/>
            <w:sz w:val="21"/>
            <w:szCs w:val="21"/>
            <w:lang w:val="en-CA"/>
          </w:rPr>
          <w:t xml:space="preserve"> give a brief </w:t>
        </w:r>
        <w:r w:rsidR="00A62C35" w:rsidRPr="009501B8">
          <w:rPr>
            <w:b/>
            <w:bCs/>
            <w:sz w:val="21"/>
            <w:szCs w:val="21"/>
            <w:lang w:val="en-CA"/>
            <w:rPrChange w:id="13" w:author="1220031811@student.must.edu.mo" w:date="2024-12-11T11:34:00Z" w16du:dateUtc="2024-12-11T03:34:00Z">
              <w:rPr>
                <w:sz w:val="21"/>
                <w:szCs w:val="21"/>
                <w:lang w:val="en-CA"/>
              </w:rPr>
            </w:rPrChange>
          </w:rPr>
          <w:t>introduction</w:t>
        </w:r>
        <w:r w:rsidR="00A62C35">
          <w:rPr>
            <w:rFonts w:hint="eastAsia"/>
            <w:sz w:val="21"/>
            <w:szCs w:val="21"/>
            <w:lang w:val="en-CA"/>
          </w:rPr>
          <w:t xml:space="preserve"> of our project; th</w:t>
        </w:r>
      </w:ins>
      <w:ins w:id="14" w:author="1220031811@student.must.edu.mo" w:date="2024-12-11T11:06:00Z" w16du:dateUtc="2024-12-11T03:06:00Z">
        <w:r w:rsidR="00A62C35">
          <w:rPr>
            <w:rFonts w:hint="eastAsia"/>
            <w:sz w:val="21"/>
            <w:szCs w:val="21"/>
            <w:lang w:val="en-CA"/>
          </w:rPr>
          <w:t xml:space="preserve">en, on the </w:t>
        </w:r>
        <w:r w:rsidR="00A62C35" w:rsidRPr="009501B8">
          <w:rPr>
            <w:b/>
            <w:bCs/>
            <w:sz w:val="21"/>
            <w:szCs w:val="21"/>
            <w:lang w:val="en-CA"/>
            <w:rPrChange w:id="15" w:author="1220031811@student.must.edu.mo" w:date="2024-12-11T11:34:00Z" w16du:dateUtc="2024-12-11T03:34:00Z">
              <w:rPr>
                <w:sz w:val="21"/>
                <w:szCs w:val="21"/>
                <w:lang w:val="en-CA"/>
              </w:rPr>
            </w:rPrChange>
          </w:rPr>
          <w:t xml:space="preserve">design ideas </w:t>
        </w:r>
        <w:r w:rsidR="00A62C35" w:rsidRPr="009501B8">
          <w:rPr>
            <w:sz w:val="21"/>
            <w:szCs w:val="21"/>
            <w:lang w:val="en-CA"/>
          </w:rPr>
          <w:t xml:space="preserve">and </w:t>
        </w:r>
        <w:r w:rsidR="00A62C35" w:rsidRPr="009501B8">
          <w:rPr>
            <w:b/>
            <w:bCs/>
            <w:sz w:val="21"/>
            <w:szCs w:val="21"/>
            <w:lang w:val="en-CA"/>
            <w:rPrChange w:id="16" w:author="1220031811@student.must.edu.mo" w:date="2024-12-11T11:34:00Z" w16du:dateUtc="2024-12-11T03:34:00Z">
              <w:rPr>
                <w:sz w:val="21"/>
                <w:szCs w:val="21"/>
                <w:lang w:val="en-CA"/>
              </w:rPr>
            </w:rPrChange>
          </w:rPr>
          <w:t>overall architecture</w:t>
        </w:r>
        <w:r w:rsidR="00A62C35">
          <w:rPr>
            <w:rFonts w:hint="eastAsia"/>
            <w:sz w:val="21"/>
            <w:szCs w:val="21"/>
            <w:lang w:val="en-CA"/>
          </w:rPr>
          <w:t xml:space="preserve">; after that, we have a </w:t>
        </w:r>
        <w:r w:rsidR="00A62C35" w:rsidRPr="009501B8">
          <w:rPr>
            <w:b/>
            <w:bCs/>
            <w:sz w:val="21"/>
            <w:szCs w:val="21"/>
            <w:lang w:val="en-CA"/>
            <w:rPrChange w:id="17" w:author="1220031811@student.must.edu.mo" w:date="2024-12-11T11:34:00Z" w16du:dateUtc="2024-12-11T03:34:00Z">
              <w:rPr>
                <w:sz w:val="21"/>
                <w:szCs w:val="21"/>
                <w:lang w:val="en-CA"/>
              </w:rPr>
            </w:rPrChange>
          </w:rPr>
          <w:t>demo video</w:t>
        </w:r>
        <w:r w:rsidR="00A62C35">
          <w:rPr>
            <w:rFonts w:hint="eastAsia"/>
            <w:sz w:val="21"/>
            <w:szCs w:val="21"/>
            <w:lang w:val="en-CA"/>
          </w:rPr>
          <w:t xml:space="preserve"> to show in detail how the</w:t>
        </w:r>
      </w:ins>
      <w:ins w:id="18" w:author="1220031811@student.must.edu.mo" w:date="2024-12-11T11:07:00Z" w16du:dateUtc="2024-12-11T03:07:00Z">
        <w:r w:rsidR="00A62C35">
          <w:rPr>
            <w:rFonts w:hint="eastAsia"/>
            <w:sz w:val="21"/>
            <w:szCs w:val="21"/>
            <w:lang w:val="en-CA"/>
          </w:rPr>
          <w:t xml:space="preserve"> game work; and finally, we will discuss the </w:t>
        </w:r>
        <w:r w:rsidR="00A62C35" w:rsidRPr="009501B8">
          <w:rPr>
            <w:b/>
            <w:bCs/>
            <w:sz w:val="21"/>
            <w:szCs w:val="21"/>
            <w:lang w:val="en-CA"/>
            <w:rPrChange w:id="19" w:author="1220031811@student.must.edu.mo" w:date="2024-12-11T11:34:00Z" w16du:dateUtc="2024-12-11T03:34:00Z">
              <w:rPr>
                <w:sz w:val="21"/>
                <w:szCs w:val="21"/>
                <w:lang w:val="en-CA"/>
              </w:rPr>
            </w:rPrChange>
          </w:rPr>
          <w:t>probem</w:t>
        </w:r>
        <w:r w:rsidR="00A62C35">
          <w:rPr>
            <w:rFonts w:hint="eastAsia"/>
            <w:sz w:val="21"/>
            <w:szCs w:val="21"/>
            <w:lang w:val="en-CA"/>
          </w:rPr>
          <w:t xml:space="preserve"> we faced in our project, and some </w:t>
        </w:r>
        <w:r w:rsidR="00A62C35" w:rsidRPr="009501B8">
          <w:rPr>
            <w:b/>
            <w:bCs/>
            <w:sz w:val="21"/>
            <w:szCs w:val="21"/>
            <w:lang w:val="en-CA"/>
            <w:rPrChange w:id="20" w:author="1220031811@student.must.edu.mo" w:date="2024-12-11T11:34:00Z" w16du:dateUtc="2024-12-11T03:34:00Z">
              <w:rPr>
                <w:sz w:val="21"/>
                <w:szCs w:val="21"/>
                <w:lang w:val="en-CA"/>
              </w:rPr>
            </w:rPrChange>
          </w:rPr>
          <w:t xml:space="preserve">conclution </w:t>
        </w:r>
        <w:r w:rsidR="00A62C35">
          <w:rPr>
            <w:rFonts w:hint="eastAsia"/>
            <w:sz w:val="21"/>
            <w:szCs w:val="21"/>
            <w:lang w:val="en-CA"/>
          </w:rPr>
          <w:t>to the project.</w:t>
        </w:r>
      </w:ins>
    </w:p>
    <w:p w14:paraId="33FC390B" w14:textId="4547F9C0" w:rsidR="00EF2FEF" w:rsidRDefault="00EF2FEF" w:rsidP="00EF2FEF">
      <w:pPr>
        <w:pStyle w:val="ListParagraph"/>
        <w:numPr>
          <w:ilvl w:val="0"/>
          <w:numId w:val="1"/>
        </w:numPr>
        <w:rPr>
          <w:b/>
          <w:bCs/>
          <w:sz w:val="24"/>
          <w:szCs w:val="24"/>
          <w:lang w:val="en-CA"/>
        </w:rPr>
      </w:pPr>
      <w:r w:rsidRPr="00EF2FEF">
        <w:rPr>
          <w:b/>
          <w:bCs/>
          <w:sz w:val="24"/>
          <w:szCs w:val="24"/>
          <w:lang w:val="en-CA"/>
        </w:rPr>
        <w:t>Slide3</w:t>
      </w:r>
      <w:r w:rsidR="005663DD">
        <w:rPr>
          <w:b/>
          <w:bCs/>
          <w:sz w:val="24"/>
          <w:szCs w:val="24"/>
          <w:lang w:val="en-CA"/>
        </w:rPr>
        <w:t xml:space="preserve"> (INTRODUCTION)</w:t>
      </w:r>
    </w:p>
    <w:p w14:paraId="04B49552" w14:textId="77777777" w:rsidR="00526A2E" w:rsidRDefault="00526A2E" w:rsidP="00526A2E">
      <w:pPr>
        <w:ind w:left="420"/>
        <w:rPr>
          <w:sz w:val="21"/>
          <w:szCs w:val="21"/>
          <w:lang w:val="en-CA"/>
        </w:rPr>
      </w:pPr>
      <w:r w:rsidRPr="00526A2E">
        <w:rPr>
          <w:sz w:val="21"/>
          <w:szCs w:val="21"/>
          <w:lang w:val="en-CA"/>
        </w:rPr>
        <w:t>First part, Introduction.</w:t>
      </w:r>
      <w:r>
        <w:rPr>
          <w:sz w:val="21"/>
          <w:szCs w:val="21"/>
          <w:lang w:val="en-CA"/>
        </w:rPr>
        <w:t xml:space="preserve"> You may notice that after all the stuff we talked, there is still an unexplicit point.</w:t>
      </w:r>
    </w:p>
    <w:p w14:paraId="582F9837" w14:textId="568D459E" w:rsidR="00526A2E" w:rsidRPr="00526A2E" w:rsidRDefault="00526A2E" w:rsidP="00526A2E">
      <w:pPr>
        <w:ind w:left="420"/>
        <w:rPr>
          <w:sz w:val="21"/>
          <w:szCs w:val="21"/>
          <w:lang w:val="en-CA"/>
        </w:rPr>
      </w:pPr>
      <w:r w:rsidRPr="00526A2E">
        <w:rPr>
          <w:sz w:val="21"/>
          <w:szCs w:val="21"/>
          <w:lang w:val="en-CA"/>
        </w:rPr>
        <w:t>What is the Snake game? You may ask</w:t>
      </w:r>
      <w:r>
        <w:rPr>
          <w:sz w:val="21"/>
          <w:szCs w:val="21"/>
          <w:lang w:val="en-CA"/>
        </w:rPr>
        <w:t>.</w:t>
      </w:r>
    </w:p>
    <w:p w14:paraId="42DE9050" w14:textId="434CEF1E" w:rsidR="00EF2FEF" w:rsidRDefault="00EF2FEF" w:rsidP="00EF2FEF">
      <w:pPr>
        <w:pStyle w:val="ListParagraph"/>
        <w:numPr>
          <w:ilvl w:val="0"/>
          <w:numId w:val="1"/>
        </w:numPr>
        <w:rPr>
          <w:b/>
          <w:bCs/>
          <w:sz w:val="24"/>
          <w:szCs w:val="24"/>
          <w:lang w:val="en-CA"/>
        </w:rPr>
      </w:pPr>
      <w:r w:rsidRPr="00EF2FEF">
        <w:rPr>
          <w:b/>
          <w:bCs/>
          <w:sz w:val="24"/>
          <w:szCs w:val="24"/>
          <w:lang w:val="en-CA"/>
        </w:rPr>
        <w:t>Slide4</w:t>
      </w:r>
      <w:r w:rsidR="005663DD">
        <w:rPr>
          <w:b/>
          <w:bCs/>
          <w:sz w:val="24"/>
          <w:szCs w:val="24"/>
          <w:lang w:val="en-CA"/>
        </w:rPr>
        <w:t xml:space="preserve"> (Detailed Intro)</w:t>
      </w:r>
    </w:p>
    <w:p w14:paraId="56DBF95F" w14:textId="0998B4BF" w:rsidR="00526A2E" w:rsidRPr="00526A2E" w:rsidRDefault="00526A2E" w:rsidP="00526A2E">
      <w:pPr>
        <w:ind w:left="420"/>
        <w:rPr>
          <w:sz w:val="21"/>
          <w:szCs w:val="21"/>
          <w:lang w:val="en-CA"/>
        </w:rPr>
      </w:pPr>
      <w:r w:rsidRPr="00F74C13">
        <w:rPr>
          <w:sz w:val="21"/>
          <w:szCs w:val="21"/>
        </w:rPr>
        <w:t xml:space="preserve">The </w:t>
      </w:r>
      <w:r w:rsidRPr="00F74C13">
        <w:rPr>
          <w:b/>
          <w:bCs/>
          <w:sz w:val="21"/>
          <w:szCs w:val="21"/>
        </w:rPr>
        <w:t>Snake Game</w:t>
      </w:r>
      <w:r w:rsidRPr="00F74C13">
        <w:rPr>
          <w:sz w:val="21"/>
          <w:szCs w:val="21"/>
        </w:rPr>
        <w:t xml:space="preserve"> is a classic arcade</w:t>
      </w:r>
      <w:r w:rsidR="00DA4C65">
        <w:rPr>
          <w:sz w:val="21"/>
          <w:szCs w:val="21"/>
        </w:rPr>
        <w:t xml:space="preserve"> action</w:t>
      </w:r>
      <w:r w:rsidRPr="00F74C13">
        <w:rPr>
          <w:sz w:val="21"/>
          <w:szCs w:val="21"/>
        </w:rPr>
        <w:t xml:space="preserve"> game where the player controls a snake</w:t>
      </w:r>
      <w:ins w:id="21" w:author="1220031811@student.must.edu.mo" w:date="2024-12-11T11:26:00Z" w16du:dateUtc="2024-12-11T03:26:00Z">
        <w:r w:rsidR="005A1E1F">
          <w:rPr>
            <w:rFonts w:hint="eastAsia"/>
            <w:sz w:val="21"/>
            <w:szCs w:val="21"/>
          </w:rPr>
          <w:t xml:space="preserve"> to eat</w:t>
        </w:r>
      </w:ins>
      <w:del w:id="22" w:author="1220031811@student.must.edu.mo" w:date="2024-12-11T11:26:00Z" w16du:dateUtc="2024-12-11T03:26:00Z">
        <w:r w:rsidRPr="00F74C13" w:rsidDel="005A1E1F">
          <w:rPr>
            <w:sz w:val="21"/>
            <w:szCs w:val="21"/>
          </w:rPr>
          <w:delText xml:space="preserve">-like character that moves around a </w:delText>
        </w:r>
        <w:r w:rsidR="00DA4C65" w:rsidDel="005A1E1F">
          <w:rPr>
            <w:sz w:val="21"/>
            <w:szCs w:val="21"/>
          </w:rPr>
          <w:delText>certain area</w:delText>
        </w:r>
        <w:r w:rsidRPr="00F74C13" w:rsidDel="005A1E1F">
          <w:rPr>
            <w:sz w:val="21"/>
            <w:szCs w:val="21"/>
          </w:rPr>
          <w:delText>. The goal is to consume</w:delText>
        </w:r>
      </w:del>
      <w:r w:rsidRPr="00F74C13">
        <w:rPr>
          <w:sz w:val="21"/>
          <w:szCs w:val="21"/>
        </w:rPr>
        <w:t xml:space="preserve"> </w:t>
      </w:r>
      <w:r w:rsidR="00DA4C65">
        <w:rPr>
          <w:sz w:val="21"/>
          <w:szCs w:val="21"/>
        </w:rPr>
        <w:t>apple</w:t>
      </w:r>
      <w:r w:rsidRPr="00F74C13">
        <w:rPr>
          <w:sz w:val="21"/>
          <w:szCs w:val="21"/>
        </w:rPr>
        <w:t>s</w:t>
      </w:r>
      <w:ins w:id="23" w:author="1220031811@student.must.edu.mo" w:date="2024-12-11T11:26:00Z" w16du:dateUtc="2024-12-11T03:26:00Z">
        <w:r w:rsidR="005A1E1F">
          <w:rPr>
            <w:rFonts w:hint="eastAsia"/>
            <w:sz w:val="21"/>
            <w:szCs w:val="21"/>
          </w:rPr>
          <w:t>. If it eat the apple, it</w:t>
        </w:r>
        <w:r w:rsidR="005A1E1F">
          <w:rPr>
            <w:sz w:val="21"/>
            <w:szCs w:val="21"/>
          </w:rPr>
          <w:t>’</w:t>
        </w:r>
        <w:r w:rsidR="005A1E1F">
          <w:rPr>
            <w:rFonts w:hint="eastAsia"/>
            <w:sz w:val="21"/>
            <w:szCs w:val="21"/>
          </w:rPr>
          <w:t xml:space="preserve">s length increase, and </w:t>
        </w:r>
      </w:ins>
      <w:del w:id="24" w:author="1220031811@student.must.edu.mo" w:date="2024-12-11T11:27:00Z" w16du:dateUtc="2024-12-11T03:27:00Z">
        <w:r w:rsidRPr="00F74C13" w:rsidDel="005A1E1F">
          <w:rPr>
            <w:sz w:val="21"/>
            <w:szCs w:val="21"/>
          </w:rPr>
          <w:delText xml:space="preserve"> that appear on the screen, which causes the snake to grow longer. </w:delText>
        </w:r>
        <w:r w:rsidR="00DA4C65" w:rsidDel="005A1E1F">
          <w:rPr>
            <w:sz w:val="21"/>
            <w:szCs w:val="21"/>
          </w:rPr>
          <w:delText>The apples are generated in random location. And t</w:delText>
        </w:r>
        <w:r w:rsidRPr="00F74C13" w:rsidDel="005A1E1F">
          <w:rPr>
            <w:sz w:val="21"/>
            <w:szCs w:val="21"/>
          </w:rPr>
          <w:delText xml:space="preserve">he game ends </w:delText>
        </w:r>
      </w:del>
      <w:r w:rsidRPr="00F74C13">
        <w:rPr>
          <w:sz w:val="21"/>
          <w:szCs w:val="21"/>
        </w:rPr>
        <w:t>if the snake collides with itself or the boundaries of the play area.</w:t>
      </w:r>
    </w:p>
    <w:p w14:paraId="6FD5A132" w14:textId="2C89A413" w:rsidR="00EF2FEF" w:rsidRDefault="00EF2FEF" w:rsidP="00EF2FEF">
      <w:pPr>
        <w:pStyle w:val="ListParagraph"/>
        <w:numPr>
          <w:ilvl w:val="0"/>
          <w:numId w:val="1"/>
        </w:numPr>
        <w:rPr>
          <w:b/>
          <w:bCs/>
          <w:sz w:val="24"/>
          <w:szCs w:val="24"/>
          <w:lang w:val="en-CA"/>
        </w:rPr>
      </w:pPr>
      <w:r w:rsidRPr="00EF2FEF">
        <w:rPr>
          <w:b/>
          <w:bCs/>
          <w:sz w:val="24"/>
          <w:szCs w:val="24"/>
          <w:lang w:val="en-CA"/>
        </w:rPr>
        <w:t>Slide5</w:t>
      </w:r>
      <w:r w:rsidR="005663DD">
        <w:rPr>
          <w:b/>
          <w:bCs/>
          <w:sz w:val="24"/>
          <w:szCs w:val="24"/>
          <w:lang w:val="en-CA"/>
        </w:rPr>
        <w:t xml:space="preserve"> (Feature)</w:t>
      </w:r>
    </w:p>
    <w:p w14:paraId="34CB0B94" w14:textId="4F6846E4" w:rsidR="005663DD" w:rsidRDefault="005663DD" w:rsidP="005663DD">
      <w:pPr>
        <w:pStyle w:val="ListParagraph"/>
        <w:ind w:left="440"/>
        <w:rPr>
          <w:sz w:val="21"/>
          <w:szCs w:val="21"/>
          <w:lang w:val="en-CA"/>
        </w:rPr>
      </w:pPr>
      <w:del w:id="25" w:author="1220031811@student.must.edu.mo" w:date="2024-12-11T11:08:00Z" w16du:dateUtc="2024-12-11T03:08:00Z">
        <w:r w:rsidDel="00A62C35">
          <w:rPr>
            <w:sz w:val="21"/>
            <w:szCs w:val="21"/>
            <w:lang w:val="en-CA"/>
          </w:rPr>
          <w:delText xml:space="preserve">So, we used Verilog to build a project on an FPGA system. </w:delText>
        </w:r>
        <w:r w:rsidR="00BE0B64" w:rsidDel="00A62C35">
          <w:rPr>
            <w:sz w:val="21"/>
            <w:szCs w:val="21"/>
            <w:lang w:val="en-CA"/>
          </w:rPr>
          <w:delText>Based on this theme, w</w:delText>
        </w:r>
        <w:r w:rsidDel="00A62C35">
          <w:rPr>
            <w:sz w:val="21"/>
            <w:szCs w:val="21"/>
            <w:lang w:val="en-CA"/>
          </w:rPr>
          <w:delText>e designed it with some features</w:delText>
        </w:r>
        <w:r w:rsidR="003B321E" w:rsidDel="00A62C35">
          <w:rPr>
            <w:sz w:val="21"/>
            <w:szCs w:val="21"/>
            <w:lang w:val="en-CA"/>
          </w:rPr>
          <w:delText xml:space="preserve"> that is not including in the basic requirements</w:delText>
        </w:r>
        <w:r w:rsidDel="00A62C35">
          <w:rPr>
            <w:sz w:val="21"/>
            <w:szCs w:val="21"/>
            <w:lang w:val="en-CA"/>
          </w:rPr>
          <w:delText>:</w:delText>
        </w:r>
      </w:del>
      <w:ins w:id="26" w:author="1220031811@student.must.edu.mo" w:date="2024-12-11T11:08:00Z" w16du:dateUtc="2024-12-11T03:08:00Z">
        <w:r w:rsidR="00A62C35">
          <w:rPr>
            <w:rFonts w:hint="eastAsia"/>
            <w:sz w:val="21"/>
            <w:szCs w:val="21"/>
            <w:lang w:val="en-CA"/>
          </w:rPr>
          <w:t>For the game to looks good, we decide our system should have following feature.</w:t>
        </w:r>
      </w:ins>
    </w:p>
    <w:p w14:paraId="33731FA4" w14:textId="15F699BF" w:rsidR="005663DD" w:rsidRPr="005663DD" w:rsidRDefault="005663DD" w:rsidP="005663DD">
      <w:pPr>
        <w:pStyle w:val="ListParagraph"/>
        <w:numPr>
          <w:ilvl w:val="0"/>
          <w:numId w:val="2"/>
        </w:numPr>
        <w:rPr>
          <w:sz w:val="21"/>
          <w:szCs w:val="21"/>
          <w:lang w:val="en-CA"/>
        </w:rPr>
      </w:pPr>
      <w:r>
        <w:rPr>
          <w:sz w:val="20"/>
          <w:szCs w:val="20"/>
          <w:lang w:val="en-CA"/>
        </w:rPr>
        <w:t>Tile based rendering.</w:t>
      </w:r>
      <w:r w:rsidR="00D92572">
        <w:rPr>
          <w:sz w:val="20"/>
          <w:szCs w:val="20"/>
          <w:lang w:val="en-CA"/>
        </w:rPr>
        <w:t xml:space="preserve"> </w:t>
      </w:r>
      <w:del w:id="27" w:author="1220031811@student.must.edu.mo" w:date="2024-12-11T11:08:00Z" w16du:dateUtc="2024-12-11T03:08:00Z">
        <w:r w:rsidR="00D92572" w:rsidDel="00A62C35">
          <w:rPr>
            <w:sz w:val="20"/>
            <w:szCs w:val="20"/>
            <w:lang w:val="en-CA"/>
          </w:rPr>
          <w:delText>We used 16 pixels by 16 pixels square area as a unit to render visual module.</w:delText>
        </w:r>
      </w:del>
      <w:ins w:id="28" w:author="1220031811@student.must.edu.mo" w:date="2024-12-11T11:09:00Z" w16du:dateUtc="2024-12-11T03:09:00Z">
        <w:r w:rsidR="00A62C35">
          <w:rPr>
            <w:rFonts w:hint="eastAsia"/>
            <w:sz w:val="20"/>
            <w:szCs w:val="20"/>
            <w:lang w:val="en-CA"/>
          </w:rPr>
          <w:t xml:space="preserve">Allow us to render the game </w:t>
        </w:r>
      </w:ins>
      <w:ins w:id="29" w:author="1220031811@student.must.edu.mo" w:date="2024-12-11T11:32:00Z" w16du:dateUtc="2024-12-11T03:32:00Z">
        <w:r w:rsidR="009501B8">
          <w:rPr>
            <w:rFonts w:hint="eastAsia"/>
            <w:sz w:val="20"/>
            <w:szCs w:val="20"/>
            <w:lang w:val="en-CA"/>
          </w:rPr>
          <w:t>as</w:t>
        </w:r>
      </w:ins>
      <w:ins w:id="30" w:author="1220031811@student.must.edu.mo" w:date="2024-12-11T11:09:00Z" w16du:dateUtc="2024-12-11T03:09:00Z">
        <w:r w:rsidR="00A62C35">
          <w:rPr>
            <w:rFonts w:hint="eastAsia"/>
            <w:sz w:val="20"/>
            <w:szCs w:val="20"/>
            <w:lang w:val="en-CA"/>
          </w:rPr>
          <w:t xml:space="preserve"> tiles, allow better visual appearance.</w:t>
        </w:r>
      </w:ins>
    </w:p>
    <w:p w14:paraId="5E3CC254" w14:textId="38F99BE4" w:rsidR="005663DD" w:rsidRPr="005663DD" w:rsidRDefault="005663DD" w:rsidP="005663DD">
      <w:pPr>
        <w:pStyle w:val="ListParagraph"/>
        <w:numPr>
          <w:ilvl w:val="0"/>
          <w:numId w:val="2"/>
        </w:numPr>
        <w:rPr>
          <w:sz w:val="21"/>
          <w:szCs w:val="21"/>
          <w:lang w:val="en-CA"/>
        </w:rPr>
      </w:pPr>
      <w:del w:id="31" w:author="1220031811@student.must.edu.mo" w:date="2024-12-11T11:32:00Z" w16du:dateUtc="2024-12-11T03:32:00Z">
        <w:r w:rsidDel="009501B8">
          <w:rPr>
            <w:sz w:val="20"/>
            <w:szCs w:val="20"/>
            <w:lang w:val="en-CA"/>
          </w:rPr>
          <w:delText>Unique Snake appearance.</w:delText>
        </w:r>
        <w:r w:rsidR="00D92572" w:rsidDel="009501B8">
          <w:rPr>
            <w:sz w:val="20"/>
            <w:szCs w:val="20"/>
            <w:lang w:val="en-CA"/>
          </w:rPr>
          <w:delText xml:space="preserve"> </w:delText>
        </w:r>
      </w:del>
      <w:r w:rsidR="00D92572">
        <w:rPr>
          <w:sz w:val="20"/>
          <w:szCs w:val="20"/>
          <w:lang w:val="en-CA"/>
        </w:rPr>
        <w:t>We</w:t>
      </w:r>
      <w:ins w:id="32" w:author="1220031811@student.must.edu.mo" w:date="2024-12-11T11:32:00Z" w16du:dateUtc="2024-12-11T03:32:00Z">
        <w:r w:rsidR="009501B8">
          <w:rPr>
            <w:rFonts w:hint="eastAsia"/>
            <w:sz w:val="20"/>
            <w:szCs w:val="20"/>
            <w:lang w:val="en-CA"/>
          </w:rPr>
          <w:t xml:space="preserve"> u</w:t>
        </w:r>
        <w:r w:rsidR="009501B8">
          <w:rPr>
            <w:sz w:val="20"/>
            <w:szCs w:val="20"/>
            <w:lang w:val="en-CA"/>
          </w:rPr>
          <w:t>nique</w:t>
        </w:r>
      </w:ins>
      <w:r w:rsidR="00D92572">
        <w:rPr>
          <w:sz w:val="20"/>
          <w:szCs w:val="20"/>
          <w:lang w:val="en-CA"/>
        </w:rPr>
        <w:t xml:space="preserve"> used Hatsuna Miku as the outfit of the Snake/main character.</w:t>
      </w:r>
    </w:p>
    <w:p w14:paraId="7DF221FB" w14:textId="7943431A" w:rsidR="005663DD" w:rsidRPr="005663DD" w:rsidRDefault="005663DD" w:rsidP="005663DD">
      <w:pPr>
        <w:pStyle w:val="ListParagraph"/>
        <w:numPr>
          <w:ilvl w:val="0"/>
          <w:numId w:val="2"/>
        </w:numPr>
        <w:rPr>
          <w:sz w:val="21"/>
          <w:szCs w:val="21"/>
          <w:lang w:val="en-CA"/>
        </w:rPr>
      </w:pPr>
      <w:del w:id="33" w:author="1220031811@student.must.edu.mo" w:date="2024-12-11T11:10:00Z" w16du:dateUtc="2024-12-11T03:10:00Z">
        <w:r w:rsidDel="00A62C35">
          <w:rPr>
            <w:sz w:val="20"/>
            <w:szCs w:val="20"/>
            <w:lang w:val="en-CA"/>
          </w:rPr>
          <w:delText>Snake increase length by eating apples.</w:delText>
        </w:r>
        <w:r w:rsidR="00D92572" w:rsidDel="00A62C35">
          <w:rPr>
            <w:sz w:val="20"/>
            <w:szCs w:val="20"/>
            <w:lang w:val="en-CA"/>
          </w:rPr>
          <w:delText xml:space="preserve"> </w:delText>
        </w:r>
      </w:del>
      <w:r w:rsidR="00D92572">
        <w:rPr>
          <w:sz w:val="20"/>
          <w:szCs w:val="20"/>
          <w:lang w:val="en-CA"/>
        </w:rPr>
        <w:t xml:space="preserve">The Snake </w:t>
      </w:r>
      <w:del w:id="34" w:author="1220031811@student.must.edu.mo" w:date="2024-12-11T11:10:00Z" w16du:dateUtc="2024-12-11T03:10:00Z">
        <w:r w:rsidR="00D92572" w:rsidDel="00A62C35">
          <w:rPr>
            <w:sz w:val="20"/>
            <w:szCs w:val="20"/>
            <w:lang w:val="en-CA"/>
          </w:rPr>
          <w:delText xml:space="preserve">will </w:delText>
        </w:r>
      </w:del>
      <w:ins w:id="35" w:author="1220031811@student.must.edu.mo" w:date="2024-12-11T11:10:00Z" w16du:dateUtc="2024-12-11T03:10:00Z">
        <w:r w:rsidR="00A62C35">
          <w:rPr>
            <w:rFonts w:hint="eastAsia"/>
            <w:sz w:val="20"/>
            <w:szCs w:val="20"/>
            <w:lang w:val="en-CA"/>
          </w:rPr>
          <w:t>shall</w:t>
        </w:r>
        <w:r w:rsidR="00A62C35">
          <w:rPr>
            <w:sz w:val="20"/>
            <w:szCs w:val="20"/>
            <w:lang w:val="en-CA"/>
          </w:rPr>
          <w:t xml:space="preserve"> </w:t>
        </w:r>
      </w:ins>
      <w:r w:rsidR="00D92572">
        <w:rPr>
          <w:sz w:val="20"/>
          <w:szCs w:val="20"/>
          <w:lang w:val="en-CA"/>
        </w:rPr>
        <w:t>gain length after eating apples.</w:t>
      </w:r>
    </w:p>
    <w:p w14:paraId="3C7A29E3" w14:textId="10A20454" w:rsidR="005663DD" w:rsidRPr="005663DD" w:rsidRDefault="005663DD" w:rsidP="005663DD">
      <w:pPr>
        <w:pStyle w:val="ListParagraph"/>
        <w:numPr>
          <w:ilvl w:val="0"/>
          <w:numId w:val="2"/>
        </w:numPr>
        <w:rPr>
          <w:sz w:val="21"/>
          <w:szCs w:val="21"/>
          <w:lang w:val="en-CA"/>
        </w:rPr>
      </w:pPr>
      <w:r>
        <w:rPr>
          <w:sz w:val="20"/>
          <w:szCs w:val="20"/>
          <w:lang w:val="en-CA"/>
        </w:rPr>
        <w:t>Key debounce.</w:t>
      </w:r>
      <w:r w:rsidR="00D92572">
        <w:rPr>
          <w:sz w:val="20"/>
          <w:szCs w:val="20"/>
          <w:lang w:val="en-CA"/>
        </w:rPr>
        <w:t xml:space="preserve"> We filtered signal of jitter input signal to get more precise control.</w:t>
      </w:r>
    </w:p>
    <w:p w14:paraId="770CA418" w14:textId="19C6F5C7" w:rsidR="005663DD" w:rsidRPr="00BE0B64" w:rsidRDefault="005663DD" w:rsidP="005663DD">
      <w:pPr>
        <w:pStyle w:val="ListParagraph"/>
        <w:numPr>
          <w:ilvl w:val="0"/>
          <w:numId w:val="2"/>
        </w:numPr>
        <w:rPr>
          <w:sz w:val="21"/>
          <w:szCs w:val="21"/>
          <w:lang w:val="en-CA"/>
        </w:rPr>
      </w:pPr>
      <w:r>
        <w:rPr>
          <w:sz w:val="20"/>
          <w:szCs w:val="20"/>
          <w:lang w:val="en-CA"/>
        </w:rPr>
        <w:t>Using HDMI as output.</w:t>
      </w:r>
      <w:del w:id="36" w:author="1220031811@student.must.edu.mo" w:date="2024-12-11T11:26:00Z" w16du:dateUtc="2024-12-11T03:26:00Z">
        <w:r w:rsidR="00D92572" w:rsidDel="005A1E1F">
          <w:rPr>
            <w:sz w:val="20"/>
            <w:szCs w:val="20"/>
            <w:lang w:val="en-CA"/>
          </w:rPr>
          <w:delText xml:space="preserve"> </w:delText>
        </w:r>
      </w:del>
      <w:del w:id="37" w:author="1220031811@student.must.edu.mo" w:date="2024-12-11T11:10:00Z" w16du:dateUtc="2024-12-11T03:10:00Z">
        <w:r w:rsidR="00D92572" w:rsidDel="00A62C35">
          <w:rPr>
            <w:sz w:val="20"/>
            <w:szCs w:val="20"/>
            <w:lang w:val="en-CA"/>
          </w:rPr>
          <w:delText>We used HDMI port to output the video signals</w:delText>
        </w:r>
      </w:del>
      <w:ins w:id="38" w:author="1220031811@student.must.edu.mo" w:date="2024-12-11T11:10:00Z" w16du:dateUtc="2024-12-11T03:10:00Z">
        <w:r w:rsidR="00A62C35">
          <w:rPr>
            <w:rFonts w:hint="eastAsia"/>
            <w:sz w:val="20"/>
            <w:szCs w:val="20"/>
            <w:lang w:val="en-CA"/>
          </w:rPr>
          <w:t xml:space="preserve"> so it</w:t>
        </w:r>
        <w:r w:rsidR="00A62C35">
          <w:rPr>
            <w:sz w:val="20"/>
            <w:szCs w:val="20"/>
            <w:lang w:val="en-CA"/>
          </w:rPr>
          <w:t>’</w:t>
        </w:r>
        <w:r w:rsidR="00A62C35">
          <w:rPr>
            <w:rFonts w:hint="eastAsia"/>
            <w:sz w:val="20"/>
            <w:szCs w:val="20"/>
            <w:lang w:val="en-CA"/>
          </w:rPr>
          <w:t xml:space="preserve">s </w:t>
        </w:r>
        <w:r w:rsidR="00A62C35" w:rsidRPr="00A62C35">
          <w:rPr>
            <w:sz w:val="20"/>
            <w:szCs w:val="20"/>
            <w:lang w:val="en-CA"/>
          </w:rPr>
          <w:t>compatible with modern devices</w:t>
        </w:r>
      </w:ins>
      <w:del w:id="39" w:author="1220031811@student.must.edu.mo" w:date="2024-12-11T11:10:00Z" w16du:dateUtc="2024-12-11T03:10:00Z">
        <w:r w:rsidR="00D92572" w:rsidDel="00A62C35">
          <w:rPr>
            <w:sz w:val="20"/>
            <w:szCs w:val="20"/>
            <w:lang w:val="en-CA"/>
          </w:rPr>
          <w:delText>.</w:delText>
        </w:r>
      </w:del>
    </w:p>
    <w:p w14:paraId="2B31A133" w14:textId="22D8BB6E" w:rsidR="00BE0B64" w:rsidRPr="00BE0B64" w:rsidRDefault="00BE0B64" w:rsidP="005663DD">
      <w:pPr>
        <w:pStyle w:val="ListParagraph"/>
        <w:numPr>
          <w:ilvl w:val="0"/>
          <w:numId w:val="2"/>
        </w:numPr>
        <w:rPr>
          <w:sz w:val="21"/>
          <w:szCs w:val="21"/>
          <w:lang w:val="en-CA"/>
        </w:rPr>
      </w:pPr>
      <w:r>
        <w:rPr>
          <w:sz w:val="20"/>
          <w:szCs w:val="20"/>
          <w:lang w:val="en-CA"/>
        </w:rPr>
        <w:t>Time and Score display.</w:t>
      </w:r>
      <w:r w:rsidR="00D92572">
        <w:rPr>
          <w:sz w:val="20"/>
          <w:szCs w:val="20"/>
          <w:lang w:val="en-CA"/>
        </w:rPr>
        <w:t xml:space="preserve"> To display Time and Score on the border of the screen. We used a number repository to store and allocate pixel information of number.</w:t>
      </w:r>
    </w:p>
    <w:p w14:paraId="50A4ECF6" w14:textId="3B796F2F" w:rsidR="00BE0B64" w:rsidRPr="00BE0B64" w:rsidRDefault="00BE0B64" w:rsidP="005663DD">
      <w:pPr>
        <w:pStyle w:val="ListParagraph"/>
        <w:numPr>
          <w:ilvl w:val="0"/>
          <w:numId w:val="2"/>
        </w:numPr>
        <w:rPr>
          <w:sz w:val="21"/>
          <w:szCs w:val="21"/>
          <w:lang w:val="en-CA"/>
        </w:rPr>
      </w:pPr>
      <w:r>
        <w:rPr>
          <w:sz w:val="20"/>
          <w:szCs w:val="20"/>
          <w:lang w:val="en-CA"/>
        </w:rPr>
        <w:t>The Legend of Zelda NES fonts.</w:t>
      </w:r>
      <w:r w:rsidR="00D92572">
        <w:rPr>
          <w:sz w:val="20"/>
          <w:szCs w:val="20"/>
          <w:lang w:val="en-CA"/>
        </w:rPr>
        <w:t xml:space="preserve"> We used a character repository to store and allocate pixel information of letter.</w:t>
      </w:r>
    </w:p>
    <w:p w14:paraId="0F475BEB" w14:textId="4D72FBF8" w:rsidR="00BE0B64" w:rsidRPr="00BE0B64" w:rsidRDefault="00BE0B64" w:rsidP="00BE0B64">
      <w:pPr>
        <w:ind w:left="440"/>
        <w:rPr>
          <w:sz w:val="21"/>
          <w:szCs w:val="21"/>
          <w:lang w:val="en-CA"/>
        </w:rPr>
      </w:pPr>
      <w:r>
        <w:rPr>
          <w:sz w:val="21"/>
          <w:szCs w:val="21"/>
          <w:lang w:val="en-CA"/>
        </w:rPr>
        <w:t>However, it is not all the points being fulfilled</w:t>
      </w:r>
      <w:r w:rsidR="00F57669">
        <w:rPr>
          <w:sz w:val="21"/>
          <w:szCs w:val="21"/>
          <w:lang w:val="en-CA"/>
        </w:rPr>
        <w:t>.</w:t>
      </w:r>
    </w:p>
    <w:p w14:paraId="64CD3BAB" w14:textId="6A75C81E" w:rsidR="00EF2FEF" w:rsidRDefault="00EF2FEF" w:rsidP="00EF2FEF">
      <w:pPr>
        <w:pStyle w:val="ListParagraph"/>
        <w:numPr>
          <w:ilvl w:val="0"/>
          <w:numId w:val="1"/>
        </w:numPr>
        <w:rPr>
          <w:b/>
          <w:bCs/>
          <w:sz w:val="24"/>
          <w:szCs w:val="24"/>
          <w:lang w:val="en-CA"/>
        </w:rPr>
      </w:pPr>
      <w:r w:rsidRPr="00EF2FEF">
        <w:rPr>
          <w:b/>
          <w:bCs/>
          <w:sz w:val="24"/>
          <w:szCs w:val="24"/>
          <w:lang w:val="en-CA"/>
        </w:rPr>
        <w:t>Slide6</w:t>
      </w:r>
      <w:r w:rsidR="00BE0B64">
        <w:rPr>
          <w:b/>
          <w:bCs/>
          <w:sz w:val="24"/>
          <w:szCs w:val="24"/>
          <w:lang w:val="en-CA"/>
        </w:rPr>
        <w:t xml:space="preserve"> (ARCHITECTURE)</w:t>
      </w:r>
    </w:p>
    <w:p w14:paraId="4BAA2AA7" w14:textId="2FB2768B" w:rsidR="00BE0B64" w:rsidRPr="00BE0B64" w:rsidRDefault="00BE0B64" w:rsidP="00BE0B64">
      <w:pPr>
        <w:pStyle w:val="ListParagraph"/>
        <w:ind w:left="440"/>
        <w:rPr>
          <w:sz w:val="21"/>
          <w:szCs w:val="21"/>
          <w:lang w:val="en-CA"/>
        </w:rPr>
      </w:pPr>
      <w:r>
        <w:rPr>
          <w:sz w:val="21"/>
          <w:szCs w:val="21"/>
          <w:lang w:val="en-CA"/>
        </w:rPr>
        <w:t>Next part, architecture.</w:t>
      </w:r>
    </w:p>
    <w:p w14:paraId="37EE2920" w14:textId="302A9535" w:rsidR="00EF2FEF" w:rsidRDefault="00EF2FEF" w:rsidP="00EF2FEF">
      <w:pPr>
        <w:pStyle w:val="ListParagraph"/>
        <w:numPr>
          <w:ilvl w:val="0"/>
          <w:numId w:val="1"/>
        </w:numPr>
        <w:rPr>
          <w:b/>
          <w:bCs/>
          <w:sz w:val="24"/>
          <w:szCs w:val="24"/>
          <w:lang w:val="en-CA"/>
        </w:rPr>
      </w:pPr>
      <w:r w:rsidRPr="00EF2FEF">
        <w:rPr>
          <w:b/>
          <w:bCs/>
          <w:sz w:val="24"/>
          <w:szCs w:val="24"/>
          <w:lang w:val="en-CA"/>
        </w:rPr>
        <w:t>Slide7</w:t>
      </w:r>
      <w:ins w:id="40" w:author="1220031811@student.must.edu.mo" w:date="2024-12-11T11:21:00Z" w16du:dateUtc="2024-12-11T03:21:00Z">
        <w:r w:rsidR="005A1E1F">
          <w:rPr>
            <w:rFonts w:hint="eastAsia"/>
            <w:b/>
            <w:bCs/>
            <w:sz w:val="24"/>
            <w:szCs w:val="24"/>
            <w:lang w:val="en-CA"/>
          </w:rPr>
          <w:t xml:space="preserve"> Overview</w:t>
        </w:r>
      </w:ins>
    </w:p>
    <w:p w14:paraId="317B328A" w14:textId="28232D33" w:rsidR="000738FF" w:rsidRPr="00EF2FEF" w:rsidRDefault="0078217B" w:rsidP="000738FF">
      <w:pPr>
        <w:pStyle w:val="ListParagraph"/>
        <w:ind w:left="440"/>
        <w:rPr>
          <w:b/>
          <w:bCs/>
          <w:sz w:val="24"/>
          <w:szCs w:val="24"/>
          <w:lang w:val="en-CA"/>
        </w:rPr>
      </w:pPr>
      <w:ins w:id="41" w:author="1220031811@student.must.edu.mo" w:date="2024-12-11T11:12:00Z" w16du:dateUtc="2024-12-11T03:12:00Z">
        <w:r>
          <w:rPr>
            <w:rFonts w:hint="eastAsia"/>
            <w:sz w:val="21"/>
            <w:szCs w:val="21"/>
            <w:lang w:val="en-CA"/>
          </w:rPr>
          <w:t xml:space="preserve">Due to the similarity in performance of our develop board and Nintendo NES, </w:t>
        </w:r>
      </w:ins>
      <w:ins w:id="42" w:author="1220031811@student.must.edu.mo" w:date="2024-12-11T11:13:00Z" w16du:dateUtc="2024-12-11T03:13:00Z">
        <w:r>
          <w:rPr>
            <w:rFonts w:hint="eastAsia"/>
            <w:sz w:val="21"/>
            <w:szCs w:val="21"/>
            <w:lang w:val="en-CA"/>
          </w:rPr>
          <w:t>we adopted a similar archetecture, inclulding three individual part:</w:t>
        </w:r>
      </w:ins>
      <w:del w:id="43" w:author="1220031811@student.must.edu.mo" w:date="2024-12-11T11:13:00Z" w16du:dateUtc="2024-12-11T03:13:00Z">
        <w:r w:rsidR="000738FF" w:rsidDel="0078217B">
          <w:rPr>
            <w:sz w:val="21"/>
            <w:szCs w:val="21"/>
            <w:lang w:val="en-CA"/>
          </w:rPr>
          <w:delText>We have three systems, they are:</w:delText>
        </w:r>
      </w:del>
      <w:r w:rsidR="000738FF">
        <w:rPr>
          <w:sz w:val="21"/>
          <w:szCs w:val="21"/>
          <w:lang w:val="en-CA"/>
        </w:rPr>
        <w:t xml:space="preserve"> Cartridge system</w:t>
      </w:r>
      <w:del w:id="44" w:author="1220031811@student.must.edu.mo" w:date="2024-12-11T11:28:00Z" w16du:dateUtc="2024-12-11T03:28:00Z">
        <w:r w:rsidR="000738FF" w:rsidDel="005A1E1F">
          <w:rPr>
            <w:sz w:val="21"/>
            <w:szCs w:val="21"/>
            <w:lang w:val="en-CA"/>
          </w:rPr>
          <w:delText xml:space="preserve"> for game logic</w:delText>
        </w:r>
      </w:del>
      <w:r w:rsidR="000738FF">
        <w:rPr>
          <w:sz w:val="21"/>
          <w:szCs w:val="21"/>
          <w:lang w:val="en-CA"/>
        </w:rPr>
        <w:t xml:space="preserve">, Control system </w:t>
      </w:r>
      <w:ins w:id="45" w:author="1220031811@student.must.edu.mo" w:date="2024-12-11T11:28:00Z" w16du:dateUtc="2024-12-11T03:28:00Z">
        <w:r w:rsidR="005A1E1F">
          <w:rPr>
            <w:rFonts w:hint="eastAsia"/>
            <w:sz w:val="21"/>
            <w:szCs w:val="21"/>
            <w:lang w:val="en-CA"/>
          </w:rPr>
          <w:t>and the</w:t>
        </w:r>
      </w:ins>
      <w:del w:id="46" w:author="1220031811@student.must.edu.mo" w:date="2024-12-11T11:28:00Z" w16du:dateUtc="2024-12-11T03:28:00Z">
        <w:r w:rsidR="000738FF" w:rsidDel="005A1E1F">
          <w:rPr>
            <w:sz w:val="21"/>
            <w:szCs w:val="21"/>
            <w:lang w:val="en-CA"/>
          </w:rPr>
          <w:delText>for controlling input, and</w:delText>
        </w:r>
      </w:del>
      <w:r w:rsidR="000738FF">
        <w:rPr>
          <w:sz w:val="21"/>
          <w:szCs w:val="21"/>
          <w:lang w:val="en-CA"/>
        </w:rPr>
        <w:t xml:space="preserve"> Visual system</w:t>
      </w:r>
      <w:del w:id="47" w:author="1220031811@student.must.edu.mo" w:date="2024-12-11T11:28:00Z" w16du:dateUtc="2024-12-11T03:28:00Z">
        <w:r w:rsidR="000738FF" w:rsidDel="005A1E1F">
          <w:rPr>
            <w:sz w:val="21"/>
            <w:szCs w:val="21"/>
            <w:lang w:val="en-CA"/>
          </w:rPr>
          <w:delText xml:space="preserve"> for rendering pixels and output to ports.</w:delText>
        </w:r>
      </w:del>
      <w:ins w:id="48" w:author="1220031811@student.must.edu.mo" w:date="2024-12-11T11:28:00Z" w16du:dateUtc="2024-12-11T03:28:00Z">
        <w:r w:rsidR="005A1E1F">
          <w:rPr>
            <w:rFonts w:hint="eastAsia"/>
            <w:sz w:val="21"/>
            <w:szCs w:val="21"/>
            <w:lang w:val="en-CA"/>
          </w:rPr>
          <w:t>.</w:t>
        </w:r>
      </w:ins>
    </w:p>
    <w:p w14:paraId="3B1E3CA2" w14:textId="671E2451" w:rsidR="00EF2FEF" w:rsidRDefault="00EF2FEF" w:rsidP="00EF2FEF">
      <w:pPr>
        <w:pStyle w:val="ListParagraph"/>
        <w:numPr>
          <w:ilvl w:val="0"/>
          <w:numId w:val="1"/>
        </w:numPr>
        <w:rPr>
          <w:b/>
          <w:bCs/>
          <w:sz w:val="24"/>
          <w:szCs w:val="24"/>
          <w:lang w:val="en-CA"/>
        </w:rPr>
      </w:pPr>
      <w:r w:rsidRPr="00EF2FEF">
        <w:rPr>
          <w:b/>
          <w:bCs/>
          <w:sz w:val="24"/>
          <w:szCs w:val="24"/>
          <w:lang w:val="en-CA"/>
        </w:rPr>
        <w:t>Slide8</w:t>
      </w:r>
      <w:r w:rsidR="002B2251">
        <w:rPr>
          <w:b/>
          <w:bCs/>
          <w:sz w:val="24"/>
          <w:szCs w:val="24"/>
          <w:lang w:val="en-CA"/>
        </w:rPr>
        <w:t xml:space="preserve"> (</w:t>
      </w:r>
      <w:r w:rsidR="002B2251" w:rsidRPr="002B2251">
        <w:rPr>
          <w:b/>
          <w:bCs/>
          <w:sz w:val="21"/>
          <w:szCs w:val="21"/>
          <w:lang w:val="en-CA"/>
        </w:rPr>
        <w:t>Cartridge)</w:t>
      </w:r>
    </w:p>
    <w:p w14:paraId="65C992C0" w14:textId="478F477D" w:rsidR="000738FF" w:rsidRPr="002B2251" w:rsidRDefault="000738FF" w:rsidP="002B2251">
      <w:pPr>
        <w:ind w:left="420"/>
        <w:rPr>
          <w:sz w:val="21"/>
          <w:szCs w:val="21"/>
          <w:lang w:val="en-CA"/>
        </w:rPr>
      </w:pPr>
      <w:r w:rsidRPr="002B2251">
        <w:rPr>
          <w:sz w:val="21"/>
          <w:szCs w:val="21"/>
          <w:lang w:val="en-CA"/>
        </w:rPr>
        <w:t xml:space="preserve">Cartridge system contains </w:t>
      </w:r>
      <w:r w:rsidR="00F17F83" w:rsidRPr="002B2251">
        <w:rPr>
          <w:sz w:val="21"/>
          <w:szCs w:val="21"/>
          <w:lang w:val="en-CA"/>
        </w:rPr>
        <w:t xml:space="preserve">a finite </w:t>
      </w:r>
      <w:r w:rsidRPr="002B2251">
        <w:rPr>
          <w:sz w:val="21"/>
          <w:szCs w:val="21"/>
          <w:lang w:val="en-CA"/>
        </w:rPr>
        <w:t>state machine to decide game state</w:t>
      </w:r>
      <w:r w:rsidR="00F17F83" w:rsidRPr="002B2251">
        <w:rPr>
          <w:sz w:val="21"/>
          <w:szCs w:val="21"/>
          <w:lang w:val="en-CA"/>
        </w:rPr>
        <w:t xml:space="preserve">, and a game logic </w:t>
      </w:r>
      <w:del w:id="49" w:author="1220031811@student.must.edu.mo" w:date="2024-12-11T11:28:00Z" w16du:dateUtc="2024-12-11T03:28:00Z">
        <w:r w:rsidR="00F17F83" w:rsidRPr="002B2251" w:rsidDel="005A1E1F">
          <w:rPr>
            <w:sz w:val="21"/>
            <w:szCs w:val="21"/>
            <w:lang w:val="en-CA"/>
          </w:rPr>
          <w:delText xml:space="preserve">section </w:delText>
        </w:r>
      </w:del>
      <w:ins w:id="50" w:author="1220031811@student.must.edu.mo" w:date="2024-12-11T11:28:00Z" w16du:dateUtc="2024-12-11T03:28:00Z">
        <w:r w:rsidR="005A1E1F">
          <w:rPr>
            <w:rFonts w:hint="eastAsia"/>
            <w:sz w:val="21"/>
            <w:szCs w:val="21"/>
            <w:lang w:val="en-CA"/>
          </w:rPr>
          <w:t>block</w:t>
        </w:r>
        <w:r w:rsidR="005A1E1F" w:rsidRPr="002B2251">
          <w:rPr>
            <w:sz w:val="21"/>
            <w:szCs w:val="21"/>
            <w:lang w:val="en-CA"/>
          </w:rPr>
          <w:t xml:space="preserve"> </w:t>
        </w:r>
      </w:ins>
      <w:r w:rsidR="00F17F83" w:rsidRPr="002B2251">
        <w:rPr>
          <w:sz w:val="21"/>
          <w:szCs w:val="21"/>
          <w:lang w:val="en-CA"/>
        </w:rPr>
        <w:t xml:space="preserve">to </w:t>
      </w:r>
      <w:del w:id="51" w:author="1220031811@student.must.edu.mo" w:date="2024-12-11T11:28:00Z" w16du:dateUtc="2024-12-11T03:28:00Z">
        <w:r w:rsidR="00F17F83" w:rsidRPr="002B2251" w:rsidDel="005A1E1F">
          <w:rPr>
            <w:sz w:val="21"/>
            <w:szCs w:val="21"/>
            <w:lang w:val="en-CA"/>
          </w:rPr>
          <w:delText>decide game visual content. They share same clock to update signals.</w:delText>
        </w:r>
      </w:del>
      <w:ins w:id="52" w:author="1220031811@student.must.edu.mo" w:date="2024-12-11T11:28:00Z" w16du:dateUtc="2024-12-11T03:28:00Z">
        <w:r w:rsidR="005A1E1F">
          <w:rPr>
            <w:rFonts w:hint="eastAsia"/>
            <w:sz w:val="21"/>
            <w:szCs w:val="21"/>
            <w:lang w:val="en-CA"/>
          </w:rPr>
          <w:t xml:space="preserve">run the game logic, </w:t>
        </w:r>
      </w:ins>
      <w:ins w:id="53" w:author="1220031811@student.must.edu.mo" w:date="2024-12-11T11:29:00Z" w16du:dateUtc="2024-12-11T03:29:00Z">
        <w:r w:rsidR="005A1E1F">
          <w:rPr>
            <w:rFonts w:hint="eastAsia"/>
            <w:sz w:val="21"/>
            <w:szCs w:val="21"/>
            <w:lang w:val="en-CA"/>
          </w:rPr>
          <w:t>and tells visual system what tile to render.</w:t>
        </w:r>
      </w:ins>
    </w:p>
    <w:p w14:paraId="7DC849FF" w14:textId="5B72D6FE" w:rsidR="00EF2FEF" w:rsidRDefault="00EF2FEF" w:rsidP="00EF2FEF">
      <w:pPr>
        <w:pStyle w:val="ListParagraph"/>
        <w:numPr>
          <w:ilvl w:val="0"/>
          <w:numId w:val="1"/>
        </w:numPr>
        <w:rPr>
          <w:b/>
          <w:bCs/>
          <w:sz w:val="24"/>
          <w:szCs w:val="24"/>
          <w:lang w:val="en-CA"/>
        </w:rPr>
      </w:pPr>
      <w:r w:rsidRPr="00EF2FEF">
        <w:rPr>
          <w:b/>
          <w:bCs/>
          <w:sz w:val="24"/>
          <w:szCs w:val="24"/>
          <w:lang w:val="en-CA"/>
        </w:rPr>
        <w:t>Slide9</w:t>
      </w:r>
      <w:r w:rsidR="002B2251">
        <w:rPr>
          <w:b/>
          <w:bCs/>
          <w:sz w:val="24"/>
          <w:szCs w:val="24"/>
          <w:lang w:val="en-CA"/>
        </w:rPr>
        <w:t xml:space="preserve"> (Visual)</w:t>
      </w:r>
    </w:p>
    <w:p w14:paraId="4301AEB6" w14:textId="18C807CE" w:rsidR="002B2251" w:rsidRPr="002B2251" w:rsidRDefault="002B2251" w:rsidP="002B2251">
      <w:pPr>
        <w:pStyle w:val="ListParagraph"/>
        <w:ind w:left="440"/>
        <w:rPr>
          <w:sz w:val="21"/>
          <w:szCs w:val="21"/>
          <w:lang w:val="en-CA"/>
        </w:rPr>
      </w:pPr>
      <w:r>
        <w:rPr>
          <w:sz w:val="21"/>
          <w:szCs w:val="21"/>
          <w:lang w:val="en-CA"/>
        </w:rPr>
        <w:t>Game Render,</w:t>
      </w:r>
      <w:del w:id="54" w:author="1220031811@student.must.edu.mo" w:date="2024-12-11T11:16:00Z" w16du:dateUtc="2024-12-11T03:16:00Z">
        <w:r w:rsidDel="0078217B">
          <w:rPr>
            <w:sz w:val="21"/>
            <w:szCs w:val="21"/>
            <w:lang w:val="en-CA"/>
          </w:rPr>
          <w:delText xml:space="preserve"> as Visual system,</w:delText>
        </w:r>
      </w:del>
      <w:ins w:id="55" w:author="1220031811@student.must.edu.mo" w:date="2024-12-11T11:16:00Z" w16du:dateUtc="2024-12-11T03:16:00Z">
        <w:r w:rsidR="0078217B">
          <w:rPr>
            <w:rFonts w:hint="eastAsia"/>
            <w:sz w:val="21"/>
            <w:szCs w:val="21"/>
            <w:lang w:val="en-CA"/>
          </w:rPr>
          <w:t xml:space="preserve"> </w:t>
        </w:r>
      </w:ins>
      <w:ins w:id="56" w:author="1220031811@student.must.edu.mo" w:date="2024-12-11T11:17:00Z" w16du:dateUtc="2024-12-11T03:17:00Z">
        <w:r w:rsidR="0078217B">
          <w:rPr>
            <w:rFonts w:hint="eastAsia"/>
            <w:sz w:val="21"/>
            <w:szCs w:val="21"/>
            <w:lang w:val="en-CA"/>
          </w:rPr>
          <w:t xml:space="preserve">render game </w:t>
        </w:r>
      </w:ins>
      <w:ins w:id="57" w:author="1220031811@student.must.edu.mo" w:date="2024-12-11T11:29:00Z" w16du:dateUtc="2024-12-11T03:29:00Z">
        <w:r w:rsidR="005A1E1F">
          <w:rPr>
            <w:rFonts w:hint="eastAsia"/>
            <w:sz w:val="21"/>
            <w:szCs w:val="21"/>
            <w:lang w:val="en-CA"/>
          </w:rPr>
          <w:t>pixel</w:t>
        </w:r>
      </w:ins>
      <w:ins w:id="58" w:author="1220031811@student.must.edu.mo" w:date="2024-12-11T11:17:00Z" w16du:dateUtc="2024-12-11T03:17:00Z">
        <w:r w:rsidR="0078217B">
          <w:rPr>
            <w:rFonts w:hint="eastAsia"/>
            <w:sz w:val="21"/>
            <w:szCs w:val="21"/>
            <w:lang w:val="en-CA"/>
          </w:rPr>
          <w:t xml:space="preserve"> </w:t>
        </w:r>
      </w:ins>
      <w:ins w:id="59" w:author="1220031811@student.must.edu.mo" w:date="2024-12-11T11:29:00Z" w16du:dateUtc="2024-12-11T03:29:00Z">
        <w:r w:rsidR="005A1E1F">
          <w:rPr>
            <w:rFonts w:hint="eastAsia"/>
            <w:sz w:val="21"/>
            <w:szCs w:val="21"/>
            <w:lang w:val="en-CA"/>
          </w:rPr>
          <w:t>for graphic dr</w:t>
        </w:r>
      </w:ins>
      <w:ins w:id="60" w:author="1220031811@student.must.edu.mo" w:date="2024-12-11T11:30:00Z" w16du:dateUtc="2024-12-11T03:30:00Z">
        <w:r w:rsidR="005A1E1F">
          <w:rPr>
            <w:rFonts w:hint="eastAsia"/>
            <w:sz w:val="21"/>
            <w:szCs w:val="21"/>
            <w:lang w:val="en-CA"/>
          </w:rPr>
          <w:t>iver to put on screen</w:t>
        </w:r>
      </w:ins>
      <w:ins w:id="61" w:author="1220031811@student.must.edu.mo" w:date="2024-12-11T11:17:00Z" w16du:dateUtc="2024-12-11T03:17:00Z">
        <w:r w:rsidR="0078217B">
          <w:rPr>
            <w:rFonts w:hint="eastAsia"/>
            <w:sz w:val="21"/>
            <w:szCs w:val="21"/>
            <w:lang w:val="en-CA"/>
          </w:rPr>
          <w:t>. It contia</w:t>
        </w:r>
      </w:ins>
      <w:ins w:id="62" w:author="1220031811@student.must.edu.mo" w:date="2024-12-11T11:18:00Z" w16du:dateUtc="2024-12-11T03:18:00Z">
        <w:r w:rsidR="0078217B">
          <w:rPr>
            <w:rFonts w:hint="eastAsia"/>
            <w:sz w:val="21"/>
            <w:szCs w:val="21"/>
            <w:lang w:val="en-CA"/>
          </w:rPr>
          <w:t xml:space="preserve">ns two </w:t>
        </w:r>
      </w:ins>
      <w:ins w:id="63" w:author="1220031811@student.must.edu.mo" w:date="2024-12-11T11:19:00Z" w16du:dateUtc="2024-12-11T03:19:00Z">
        <w:r w:rsidR="0078217B">
          <w:rPr>
            <w:rFonts w:hint="eastAsia"/>
            <w:sz w:val="21"/>
            <w:szCs w:val="21"/>
            <w:lang w:val="en-CA"/>
          </w:rPr>
          <w:t>block:</w:t>
        </w:r>
      </w:ins>
      <w:ins w:id="64" w:author="1220031811@student.must.edu.mo" w:date="2024-12-11T11:18:00Z" w16du:dateUtc="2024-12-11T03:18:00Z">
        <w:r w:rsidR="0078217B">
          <w:rPr>
            <w:rFonts w:hint="eastAsia"/>
            <w:sz w:val="21"/>
            <w:szCs w:val="21"/>
            <w:lang w:val="en-CA"/>
          </w:rPr>
          <w:t xml:space="preserve"> the </w:t>
        </w:r>
      </w:ins>
      <w:del w:id="65" w:author="1220031811@student.must.edu.mo" w:date="2024-12-11T11:18:00Z" w16du:dateUtc="2024-12-11T03:18:00Z">
        <w:r w:rsidRPr="005A1E1F" w:rsidDel="0078217B">
          <w:rPr>
            <w:b/>
            <w:bCs/>
            <w:sz w:val="21"/>
            <w:szCs w:val="21"/>
            <w:lang w:val="en-CA"/>
            <w:rPrChange w:id="66" w:author="1220031811@student.must.edu.mo" w:date="2024-12-11T11:31:00Z" w16du:dateUtc="2024-12-11T03:31:00Z">
              <w:rPr>
                <w:sz w:val="21"/>
                <w:szCs w:val="21"/>
                <w:lang w:val="en-CA"/>
              </w:rPr>
            </w:rPrChange>
          </w:rPr>
          <w:delText xml:space="preserve"> contains a </w:delText>
        </w:r>
      </w:del>
      <w:r w:rsidRPr="005A1E1F">
        <w:rPr>
          <w:b/>
          <w:bCs/>
          <w:sz w:val="21"/>
          <w:szCs w:val="21"/>
          <w:lang w:val="en-CA"/>
          <w:rPrChange w:id="67" w:author="1220031811@student.must.edu.mo" w:date="2024-12-11T11:31:00Z" w16du:dateUtc="2024-12-11T03:31:00Z">
            <w:rPr>
              <w:sz w:val="21"/>
              <w:szCs w:val="21"/>
              <w:lang w:val="en-CA"/>
            </w:rPr>
          </w:rPrChange>
        </w:rPr>
        <w:t>Sprite block</w:t>
      </w:r>
      <w:r>
        <w:rPr>
          <w:sz w:val="21"/>
          <w:szCs w:val="21"/>
          <w:lang w:val="en-CA"/>
        </w:rPr>
        <w:t xml:space="preserve"> having a Sprite_Lib </w:t>
      </w:r>
      <w:del w:id="68" w:author="1220031811@student.must.edu.mo" w:date="2024-12-11T11:18:00Z" w16du:dateUtc="2024-12-11T03:18:00Z">
        <w:r w:rsidDel="0078217B">
          <w:rPr>
            <w:sz w:val="21"/>
            <w:szCs w:val="21"/>
            <w:lang w:val="en-CA"/>
          </w:rPr>
          <w:delText xml:space="preserve">subsection </w:delText>
        </w:r>
      </w:del>
      <w:r>
        <w:rPr>
          <w:sz w:val="21"/>
          <w:szCs w:val="21"/>
          <w:lang w:val="en-CA"/>
        </w:rPr>
        <w:t xml:space="preserve">that stores </w:t>
      </w:r>
      <w:del w:id="69" w:author="1220031811@student.must.edu.mo" w:date="2024-12-11T11:30:00Z" w16du:dateUtc="2024-12-11T03:30:00Z">
        <w:r w:rsidDel="005A1E1F">
          <w:rPr>
            <w:sz w:val="21"/>
            <w:szCs w:val="21"/>
            <w:lang w:val="en-CA"/>
          </w:rPr>
          <w:delText xml:space="preserve">read-only </w:delText>
        </w:r>
      </w:del>
      <w:del w:id="70" w:author="1220031811@student.must.edu.mo" w:date="2024-12-11T11:18:00Z" w16du:dateUtc="2024-12-11T03:18:00Z">
        <w:r w:rsidDel="0078217B">
          <w:rPr>
            <w:sz w:val="21"/>
            <w:szCs w:val="21"/>
            <w:lang w:val="en-CA"/>
          </w:rPr>
          <w:delText xml:space="preserve">game </w:delText>
        </w:r>
      </w:del>
      <w:ins w:id="71" w:author="1220031811@student.must.edu.mo" w:date="2024-12-11T11:18:00Z" w16du:dateUtc="2024-12-11T03:18:00Z">
        <w:r w:rsidR="0078217B">
          <w:rPr>
            <w:rFonts w:hint="eastAsia"/>
            <w:sz w:val="21"/>
            <w:szCs w:val="21"/>
            <w:lang w:val="en-CA"/>
          </w:rPr>
          <w:t>tile</w:t>
        </w:r>
        <w:r w:rsidR="0078217B">
          <w:rPr>
            <w:sz w:val="21"/>
            <w:szCs w:val="21"/>
            <w:lang w:val="en-CA"/>
          </w:rPr>
          <w:t xml:space="preserve"> </w:t>
        </w:r>
      </w:ins>
      <w:r>
        <w:rPr>
          <w:sz w:val="21"/>
          <w:szCs w:val="21"/>
          <w:lang w:val="en-CA"/>
        </w:rPr>
        <w:t>information</w:t>
      </w:r>
      <w:del w:id="72" w:author="1220031811@student.must.edu.mo" w:date="2024-12-11T11:18:00Z" w16du:dateUtc="2024-12-11T03:18:00Z">
        <w:r w:rsidDel="0078217B">
          <w:rPr>
            <w:sz w:val="21"/>
            <w:szCs w:val="21"/>
            <w:lang w:val="en-CA"/>
          </w:rPr>
          <w:delText>, snake head pixels, snake tail pixels, and apple pixels</w:delText>
        </w:r>
      </w:del>
      <w:ins w:id="73" w:author="1220031811@student.must.edu.mo" w:date="2024-12-11T11:18:00Z" w16du:dateUtc="2024-12-11T03:18:00Z">
        <w:r w:rsidR="0078217B">
          <w:rPr>
            <w:rFonts w:hint="eastAsia"/>
            <w:sz w:val="21"/>
            <w:szCs w:val="21"/>
            <w:lang w:val="en-CA"/>
          </w:rPr>
          <w:t>,</w:t>
        </w:r>
      </w:ins>
      <w:del w:id="74" w:author="1220031811@student.must.edu.mo" w:date="2024-12-11T11:18:00Z" w16du:dateUtc="2024-12-11T03:18:00Z">
        <w:r w:rsidDel="0078217B">
          <w:rPr>
            <w:sz w:val="21"/>
            <w:szCs w:val="21"/>
            <w:lang w:val="en-CA"/>
          </w:rPr>
          <w:delText>.</w:delText>
        </w:r>
      </w:del>
      <w:r>
        <w:rPr>
          <w:sz w:val="21"/>
          <w:szCs w:val="21"/>
          <w:lang w:val="en-CA"/>
        </w:rPr>
        <w:t xml:space="preserve"> </w:t>
      </w:r>
      <w:del w:id="75" w:author="1220031811@student.must.edu.mo" w:date="2024-12-11T11:19:00Z" w16du:dateUtc="2024-12-11T03:19:00Z">
        <w:r w:rsidDel="0078217B">
          <w:rPr>
            <w:sz w:val="21"/>
            <w:szCs w:val="21"/>
            <w:lang w:val="en-CA"/>
          </w:rPr>
          <w:delText xml:space="preserve">And another section to transfer 111 colour information of pixel to 565 colour signals for align with HDMI. Game Render has another section </w:delText>
        </w:r>
      </w:del>
      <w:ins w:id="76" w:author="1220031811@student.must.edu.mo" w:date="2024-12-11T11:19:00Z" w16du:dateUtc="2024-12-11T03:19:00Z">
        <w:r w:rsidR="0078217B">
          <w:rPr>
            <w:rFonts w:hint="eastAsia"/>
            <w:sz w:val="21"/>
            <w:szCs w:val="21"/>
            <w:lang w:val="en-CA"/>
          </w:rPr>
          <w:t xml:space="preserve">and can render the enetity </w:t>
        </w:r>
      </w:ins>
      <w:ins w:id="77" w:author="1220031811@student.must.edu.mo" w:date="2024-12-11T11:31:00Z" w16du:dateUtc="2024-12-11T03:31:00Z">
        <w:r w:rsidR="005A1E1F">
          <w:rPr>
            <w:rFonts w:hint="eastAsia"/>
            <w:sz w:val="21"/>
            <w:szCs w:val="21"/>
            <w:lang w:val="en-CA"/>
          </w:rPr>
          <w:t>s</w:t>
        </w:r>
        <w:r w:rsidR="005A1E1F" w:rsidRPr="005A1E1F">
          <w:rPr>
            <w:sz w:val="21"/>
            <w:szCs w:val="21"/>
            <w:lang w:val="en-CA"/>
          </w:rPr>
          <w:t>pecif</w:t>
        </w:r>
        <w:r w:rsidR="005A1E1F">
          <w:rPr>
            <w:rFonts w:hint="eastAsia"/>
            <w:sz w:val="21"/>
            <w:szCs w:val="21"/>
            <w:lang w:val="en-CA"/>
          </w:rPr>
          <w:t xml:space="preserve">ied by </w:t>
        </w:r>
        <w:r w:rsidR="005A1E1F" w:rsidRPr="005A1E1F">
          <w:rPr>
            <w:b/>
            <w:bCs/>
            <w:sz w:val="21"/>
            <w:szCs w:val="21"/>
            <w:lang w:val="en-CA"/>
            <w:rPrChange w:id="78" w:author="1220031811@student.must.edu.mo" w:date="2024-12-11T11:31:00Z" w16du:dateUtc="2024-12-11T03:31:00Z">
              <w:rPr>
                <w:sz w:val="21"/>
                <w:szCs w:val="21"/>
                <w:lang w:val="en-CA"/>
              </w:rPr>
            </w:rPrChange>
          </w:rPr>
          <w:t>Cartridge system</w:t>
        </w:r>
      </w:ins>
      <w:ins w:id="79" w:author="1220031811@student.must.edu.mo" w:date="2024-12-11T11:19:00Z" w16du:dateUtc="2024-12-11T03:19:00Z">
        <w:r w:rsidR="0078217B">
          <w:rPr>
            <w:rFonts w:hint="eastAsia"/>
            <w:sz w:val="21"/>
            <w:szCs w:val="21"/>
            <w:lang w:val="en-CA"/>
          </w:rPr>
          <w:t>.</w:t>
        </w:r>
      </w:ins>
      <w:del w:id="80" w:author="1220031811@student.must.edu.mo" w:date="2024-12-11T11:19:00Z" w16du:dateUtc="2024-12-11T03:19:00Z">
        <w:r w:rsidDel="0078217B">
          <w:rPr>
            <w:sz w:val="21"/>
            <w:szCs w:val="21"/>
            <w:lang w:val="en-CA"/>
          </w:rPr>
          <w:delText>,</w:delText>
        </w:r>
      </w:del>
      <w:r>
        <w:rPr>
          <w:sz w:val="21"/>
          <w:szCs w:val="21"/>
          <w:lang w:val="en-CA"/>
        </w:rPr>
        <w:t xml:space="preserve"> </w:t>
      </w:r>
      <w:ins w:id="81" w:author="1220031811@student.must.edu.mo" w:date="2024-12-11T11:19:00Z" w16du:dateUtc="2024-12-11T03:19:00Z">
        <w:r w:rsidR="0078217B">
          <w:rPr>
            <w:rFonts w:hint="eastAsia"/>
            <w:sz w:val="21"/>
            <w:szCs w:val="21"/>
            <w:lang w:val="en-CA"/>
          </w:rPr>
          <w:t xml:space="preserve">The </w:t>
        </w:r>
      </w:ins>
      <w:r w:rsidRPr="005A1E1F">
        <w:rPr>
          <w:b/>
          <w:bCs/>
          <w:sz w:val="21"/>
          <w:szCs w:val="21"/>
          <w:lang w:val="en-CA"/>
          <w:rPrChange w:id="82" w:author="1220031811@student.must.edu.mo" w:date="2024-12-11T11:31:00Z" w16du:dateUtc="2024-12-11T03:31:00Z">
            <w:rPr>
              <w:sz w:val="21"/>
              <w:szCs w:val="21"/>
              <w:lang w:val="en-CA"/>
            </w:rPr>
          </w:rPrChange>
        </w:rPr>
        <w:t>Menu</w:t>
      </w:r>
      <w:ins w:id="83" w:author="1220031811@student.must.edu.mo" w:date="2024-12-11T11:19:00Z" w16du:dateUtc="2024-12-11T03:19:00Z">
        <w:r w:rsidR="0078217B" w:rsidRPr="005A1E1F">
          <w:rPr>
            <w:b/>
            <w:bCs/>
            <w:sz w:val="21"/>
            <w:szCs w:val="21"/>
            <w:lang w:val="en-CA"/>
            <w:rPrChange w:id="84" w:author="1220031811@student.must.edu.mo" w:date="2024-12-11T11:31:00Z" w16du:dateUtc="2024-12-11T03:31:00Z">
              <w:rPr>
                <w:sz w:val="21"/>
                <w:szCs w:val="21"/>
                <w:lang w:val="en-CA"/>
              </w:rPr>
            </w:rPrChange>
          </w:rPr>
          <w:t xml:space="preserve"> blo</w:t>
        </w:r>
      </w:ins>
      <w:ins w:id="85" w:author="1220031811@student.must.edu.mo" w:date="2024-12-11T11:20:00Z" w16du:dateUtc="2024-12-11T03:20:00Z">
        <w:r w:rsidR="0078217B" w:rsidRPr="005A1E1F">
          <w:rPr>
            <w:b/>
            <w:bCs/>
            <w:sz w:val="21"/>
            <w:szCs w:val="21"/>
            <w:lang w:val="en-CA"/>
            <w:rPrChange w:id="86" w:author="1220031811@student.must.edu.mo" w:date="2024-12-11T11:31:00Z" w16du:dateUtc="2024-12-11T03:31:00Z">
              <w:rPr>
                <w:sz w:val="21"/>
                <w:szCs w:val="21"/>
                <w:lang w:val="en-CA"/>
              </w:rPr>
            </w:rPrChange>
          </w:rPr>
          <w:t>ck</w:t>
        </w:r>
      </w:ins>
      <w:del w:id="87" w:author="1220031811@student.must.edu.mo" w:date="2024-12-11T11:20:00Z" w16du:dateUtc="2024-12-11T03:20:00Z">
        <w:r w:rsidDel="0078217B">
          <w:rPr>
            <w:sz w:val="21"/>
            <w:szCs w:val="21"/>
            <w:lang w:val="en-CA"/>
          </w:rPr>
          <w:delText xml:space="preserve">, </w:delText>
        </w:r>
      </w:del>
      <w:ins w:id="88" w:author="1220031811@student.must.edu.mo" w:date="2024-12-11T11:20:00Z" w16du:dateUtc="2024-12-11T03:20:00Z">
        <w:r w:rsidR="0078217B">
          <w:rPr>
            <w:rFonts w:hint="eastAsia"/>
            <w:sz w:val="21"/>
            <w:szCs w:val="21"/>
            <w:lang w:val="en-CA"/>
          </w:rPr>
          <w:t xml:space="preserve"> is in charge</w:t>
        </w:r>
        <w:r w:rsidR="0078217B">
          <w:rPr>
            <w:sz w:val="21"/>
            <w:szCs w:val="21"/>
            <w:lang w:val="en-CA"/>
          </w:rPr>
          <w:t xml:space="preserve"> </w:t>
        </w:r>
      </w:ins>
      <w:r>
        <w:rPr>
          <w:sz w:val="21"/>
          <w:szCs w:val="21"/>
          <w:lang w:val="en-CA"/>
        </w:rPr>
        <w:t>to render UI</w:t>
      </w:r>
      <w:ins w:id="89" w:author="1220031811@student.must.edu.mo" w:date="2024-12-11T11:31:00Z" w16du:dateUtc="2024-12-11T03:31:00Z">
        <w:r w:rsidR="009501B8">
          <w:rPr>
            <w:rFonts w:hint="eastAsia"/>
            <w:sz w:val="21"/>
            <w:szCs w:val="21"/>
            <w:lang w:val="en-CA"/>
          </w:rPr>
          <w:t xml:space="preserve"> like start or end </w:t>
        </w:r>
        <w:r w:rsidR="009501B8">
          <w:rPr>
            <w:rFonts w:hint="eastAsia"/>
            <w:sz w:val="21"/>
            <w:szCs w:val="21"/>
            <w:lang w:val="en-CA"/>
          </w:rPr>
          <w:lastRenderedPageBreak/>
          <w:t>menu</w:t>
        </w:r>
      </w:ins>
      <w:r>
        <w:rPr>
          <w:sz w:val="21"/>
          <w:szCs w:val="21"/>
          <w:lang w:val="en-CA"/>
        </w:rPr>
        <w:t xml:space="preserve">. </w:t>
      </w:r>
      <w:del w:id="90" w:author="1220031811@student.must.edu.mo" w:date="2024-12-11T11:20:00Z" w16du:dateUtc="2024-12-11T03:20:00Z">
        <w:r w:rsidDel="0078217B">
          <w:rPr>
            <w:sz w:val="21"/>
            <w:szCs w:val="21"/>
            <w:lang w:val="en-CA"/>
          </w:rPr>
          <w:delText>Game Mux to receive signals from Cartridge system’s entity and clock, Sprite and Menu, then processing them into 16 bits pixel information.</w:delText>
        </w:r>
      </w:del>
      <w:ins w:id="91" w:author="1220031811@student.must.edu.mo" w:date="2024-12-11T11:20:00Z" w16du:dateUtc="2024-12-11T03:20:00Z">
        <w:r w:rsidR="0078217B">
          <w:rPr>
            <w:rFonts w:hint="eastAsia"/>
            <w:sz w:val="21"/>
            <w:szCs w:val="21"/>
            <w:lang w:val="en-CA"/>
          </w:rPr>
          <w:t xml:space="preserve">And </w:t>
        </w:r>
        <w:proofErr w:type="gramStart"/>
        <w:r w:rsidR="0078217B">
          <w:rPr>
            <w:rFonts w:hint="eastAsia"/>
            <w:sz w:val="21"/>
            <w:szCs w:val="21"/>
            <w:lang w:val="en-CA"/>
          </w:rPr>
          <w:t>finally</w:t>
        </w:r>
        <w:proofErr w:type="gramEnd"/>
        <w:r w:rsidR="0078217B">
          <w:rPr>
            <w:rFonts w:hint="eastAsia"/>
            <w:sz w:val="21"/>
            <w:szCs w:val="21"/>
            <w:lang w:val="en-CA"/>
          </w:rPr>
          <w:t xml:space="preserve"> a mutiplexer will select which block will render the current screen.</w:t>
        </w:r>
      </w:ins>
    </w:p>
    <w:p w14:paraId="1E4C875A" w14:textId="4E305354" w:rsidR="00EF2FEF" w:rsidRDefault="00EF2FEF" w:rsidP="00EF2FEF">
      <w:pPr>
        <w:pStyle w:val="ListParagraph"/>
        <w:numPr>
          <w:ilvl w:val="0"/>
          <w:numId w:val="1"/>
        </w:numPr>
        <w:rPr>
          <w:b/>
          <w:bCs/>
          <w:sz w:val="24"/>
          <w:szCs w:val="24"/>
          <w:lang w:val="en-CA"/>
        </w:rPr>
      </w:pPr>
      <w:r w:rsidRPr="00EF2FEF">
        <w:rPr>
          <w:b/>
          <w:bCs/>
          <w:sz w:val="24"/>
          <w:szCs w:val="24"/>
          <w:lang w:val="en-CA"/>
        </w:rPr>
        <w:t>Slide10</w:t>
      </w:r>
      <w:r w:rsidR="002B2251">
        <w:rPr>
          <w:b/>
          <w:bCs/>
          <w:sz w:val="24"/>
          <w:szCs w:val="24"/>
          <w:lang w:val="en-CA"/>
        </w:rPr>
        <w:t xml:space="preserve"> (Control)</w:t>
      </w:r>
    </w:p>
    <w:p w14:paraId="4A12769B" w14:textId="7C4A23B5" w:rsidR="002B2251" w:rsidRPr="002B2251" w:rsidRDefault="002B2251" w:rsidP="002B2251">
      <w:pPr>
        <w:pStyle w:val="ListParagraph"/>
        <w:ind w:left="440"/>
        <w:rPr>
          <w:sz w:val="21"/>
          <w:szCs w:val="21"/>
          <w:lang w:val="en-CA"/>
        </w:rPr>
      </w:pPr>
      <w:r>
        <w:rPr>
          <w:sz w:val="21"/>
          <w:szCs w:val="21"/>
          <w:lang w:val="en-CA"/>
        </w:rPr>
        <w:t>Control system is</w:t>
      </w:r>
      <w:del w:id="92" w:author="1220031811@student.must.edu.mo" w:date="2024-12-11T11:21:00Z" w16du:dateUtc="2024-12-11T03:21:00Z">
        <w:r w:rsidDel="0078217B">
          <w:rPr>
            <w:sz w:val="21"/>
            <w:szCs w:val="21"/>
            <w:lang w:val="en-CA"/>
          </w:rPr>
          <w:delText xml:space="preserve"> relatively quite</w:delText>
        </w:r>
      </w:del>
      <w:r>
        <w:rPr>
          <w:sz w:val="21"/>
          <w:szCs w:val="21"/>
          <w:lang w:val="en-CA"/>
        </w:rPr>
        <w:t xml:space="preserve"> simple, it </w:t>
      </w:r>
      <w:del w:id="93" w:author="1220031811@student.must.edu.mo" w:date="2024-12-11T11:21:00Z" w16du:dateUtc="2024-12-11T03:21:00Z">
        <w:r w:rsidDel="0078217B">
          <w:rPr>
            <w:sz w:val="21"/>
            <w:szCs w:val="21"/>
            <w:lang w:val="en-CA"/>
          </w:rPr>
          <w:delText xml:space="preserve">contains a key filter subsection to </w:delText>
        </w:r>
      </w:del>
      <w:r>
        <w:rPr>
          <w:sz w:val="21"/>
          <w:szCs w:val="21"/>
          <w:lang w:val="en-CA"/>
        </w:rPr>
        <w:t>receive four keys’ input and filter their jitter signals, then transfer filtered input signal to key input subsection to decide direction of Snake.</w:t>
      </w:r>
    </w:p>
    <w:p w14:paraId="220A2404" w14:textId="2F7B5FF8" w:rsidR="00EF2FEF" w:rsidRDefault="00EF2FEF" w:rsidP="00EF2FEF">
      <w:pPr>
        <w:pStyle w:val="ListParagraph"/>
        <w:numPr>
          <w:ilvl w:val="0"/>
          <w:numId w:val="1"/>
        </w:numPr>
        <w:rPr>
          <w:b/>
          <w:bCs/>
          <w:sz w:val="24"/>
          <w:szCs w:val="24"/>
          <w:lang w:val="en-CA"/>
        </w:rPr>
      </w:pPr>
      <w:r w:rsidRPr="00EF2FEF">
        <w:rPr>
          <w:b/>
          <w:bCs/>
          <w:sz w:val="24"/>
          <w:szCs w:val="24"/>
          <w:lang w:val="en-CA"/>
        </w:rPr>
        <w:t>Slide11</w:t>
      </w:r>
      <w:r w:rsidR="00BE0B64">
        <w:rPr>
          <w:b/>
          <w:bCs/>
          <w:sz w:val="24"/>
          <w:szCs w:val="24"/>
          <w:lang w:val="en-CA"/>
        </w:rPr>
        <w:t xml:space="preserve"> (IMPLEMENTATION)</w:t>
      </w:r>
    </w:p>
    <w:p w14:paraId="2B02BFFB" w14:textId="7AF3FDE7" w:rsidR="00BE0B64" w:rsidRPr="00BE0B64" w:rsidRDefault="00BE0B64" w:rsidP="00BE0B64">
      <w:pPr>
        <w:ind w:left="420"/>
        <w:rPr>
          <w:sz w:val="21"/>
          <w:szCs w:val="21"/>
          <w:lang w:val="en-CA"/>
        </w:rPr>
      </w:pPr>
      <w:del w:id="94" w:author="1220031811@student.must.edu.mo" w:date="2024-12-11T11:22:00Z" w16du:dateUtc="2024-12-11T03:22:00Z">
        <w:r w:rsidDel="005A1E1F">
          <w:rPr>
            <w:sz w:val="21"/>
            <w:szCs w:val="21"/>
            <w:lang w:val="en-CA"/>
          </w:rPr>
          <w:delText>We are going to the third part, the implementation of the design.</w:delText>
        </w:r>
      </w:del>
      <w:ins w:id="95" w:author="1220031811@student.must.edu.mo" w:date="2024-12-11T11:22:00Z" w16du:dateUtc="2024-12-11T03:22:00Z">
        <w:r w:rsidR="005A1E1F">
          <w:rPr>
            <w:rFonts w:hint="eastAsia"/>
            <w:sz w:val="21"/>
            <w:szCs w:val="21"/>
            <w:lang w:val="en-CA"/>
          </w:rPr>
          <w:t>Next, we</w:t>
        </w:r>
        <w:r w:rsidR="005A1E1F">
          <w:rPr>
            <w:sz w:val="21"/>
            <w:szCs w:val="21"/>
            <w:lang w:val="en-CA"/>
          </w:rPr>
          <w:t>’</w:t>
        </w:r>
        <w:r w:rsidR="005A1E1F">
          <w:rPr>
            <w:rFonts w:hint="eastAsia"/>
            <w:sz w:val="21"/>
            <w:szCs w:val="21"/>
            <w:lang w:val="en-CA"/>
          </w:rPr>
          <w:t>ll play a video to show the live demo and explain how we implemente each block.</w:t>
        </w:r>
      </w:ins>
    </w:p>
    <w:p w14:paraId="39044A36" w14:textId="7D4F7B3E" w:rsidR="00EF2FEF" w:rsidRDefault="00EF2FEF" w:rsidP="00EF2FEF">
      <w:pPr>
        <w:pStyle w:val="ListParagraph"/>
        <w:numPr>
          <w:ilvl w:val="0"/>
          <w:numId w:val="1"/>
        </w:numPr>
        <w:rPr>
          <w:b/>
          <w:bCs/>
          <w:sz w:val="24"/>
          <w:szCs w:val="24"/>
          <w:lang w:val="en-CA"/>
        </w:rPr>
      </w:pPr>
      <w:r w:rsidRPr="00EF2FEF">
        <w:rPr>
          <w:b/>
          <w:bCs/>
          <w:sz w:val="24"/>
          <w:szCs w:val="24"/>
          <w:lang w:val="en-CA"/>
        </w:rPr>
        <w:t>Slide12</w:t>
      </w:r>
      <w:r w:rsidR="00BE0B64">
        <w:rPr>
          <w:b/>
          <w:bCs/>
          <w:sz w:val="24"/>
          <w:szCs w:val="24"/>
          <w:lang w:val="en-CA"/>
        </w:rPr>
        <w:t xml:space="preserve"> (Overview)</w:t>
      </w:r>
    </w:p>
    <w:p w14:paraId="182C1E0B" w14:textId="2C7A0559" w:rsidR="00BE0B64" w:rsidDel="005A1E1F" w:rsidRDefault="001E0B79" w:rsidP="005A1E1F">
      <w:pPr>
        <w:ind w:left="420"/>
        <w:rPr>
          <w:del w:id="96" w:author="1220031811@student.must.edu.mo" w:date="2024-12-11T11:25:00Z" w16du:dateUtc="2024-12-11T03:25:00Z"/>
          <w:sz w:val="21"/>
          <w:szCs w:val="21"/>
          <w:lang w:val="en-CA"/>
        </w:rPr>
      </w:pPr>
      <w:r>
        <w:rPr>
          <w:sz w:val="21"/>
          <w:szCs w:val="21"/>
          <w:lang w:val="en-CA"/>
        </w:rPr>
        <w:t>The demonstration video is uploaded to the YouTube page.</w:t>
      </w:r>
    </w:p>
    <w:p w14:paraId="360388A2" w14:textId="255E68C4" w:rsidR="000738FF" w:rsidDel="005A1E1F" w:rsidRDefault="000738FF" w:rsidP="005A1E1F">
      <w:pPr>
        <w:ind w:left="420"/>
        <w:rPr>
          <w:del w:id="97" w:author="1220031811@student.must.edu.mo" w:date="2024-12-11T11:25:00Z" w16du:dateUtc="2024-12-11T03:25:00Z"/>
          <w:sz w:val="21"/>
          <w:szCs w:val="21"/>
          <w:lang w:val="en-CA"/>
        </w:rPr>
      </w:pPr>
      <w:del w:id="98" w:author="1220031811@student.must.edu.mo" w:date="2024-12-11T11:25:00Z" w16du:dateUtc="2024-12-11T03:25:00Z">
        <w:r w:rsidRPr="000738FF" w:rsidDel="005A1E1F">
          <w:rPr>
            <w:b/>
            <w:bCs/>
            <w:sz w:val="21"/>
            <w:szCs w:val="21"/>
            <w:lang w:val="en-CA"/>
          </w:rPr>
          <w:delText># Controller</w:delText>
        </w:r>
        <w:r w:rsidRPr="000738FF" w:rsidDel="005A1E1F">
          <w:rPr>
            <w:sz w:val="21"/>
            <w:szCs w:val="21"/>
            <w:lang w:val="en-CA"/>
          </w:rPr>
          <w:cr/>
          <w:delText>## Key input</w:delText>
        </w:r>
        <w:r w:rsidRPr="000738FF" w:rsidDel="005A1E1F">
          <w:rPr>
            <w:sz w:val="21"/>
            <w:szCs w:val="21"/>
            <w:lang w:val="en-CA"/>
          </w:rPr>
          <w:cr/>
          <w:delText>The controller unit read the key input and output the direction signal.</w:delText>
        </w:r>
        <w:r w:rsidRPr="000738FF" w:rsidDel="005A1E1F">
          <w:rPr>
            <w:sz w:val="21"/>
            <w:szCs w:val="21"/>
            <w:lang w:val="en-CA"/>
          </w:rPr>
          <w:cr/>
          <w:delText>The direction is also a state machine, and it won't jump to opposide direction to avoid self collection</w:delText>
        </w:r>
        <w:r w:rsidRPr="000738FF" w:rsidDel="005A1E1F">
          <w:rPr>
            <w:sz w:val="21"/>
            <w:szCs w:val="21"/>
            <w:lang w:val="en-CA"/>
          </w:rPr>
          <w:cr/>
        </w:r>
        <w:r w:rsidRPr="000738FF" w:rsidDel="005A1E1F">
          <w:rPr>
            <w:sz w:val="21"/>
            <w:szCs w:val="21"/>
            <w:lang w:val="en-CA"/>
          </w:rPr>
          <w:cr/>
        </w:r>
        <w:r w:rsidRPr="000738FF" w:rsidDel="005A1E1F">
          <w:rPr>
            <w:b/>
            <w:bCs/>
            <w:sz w:val="21"/>
            <w:szCs w:val="21"/>
            <w:lang w:val="en-CA"/>
          </w:rPr>
          <w:delText># Graphic Module</w:delText>
        </w:r>
        <w:r w:rsidRPr="000738FF" w:rsidDel="005A1E1F">
          <w:rPr>
            <w:sz w:val="21"/>
            <w:szCs w:val="21"/>
            <w:lang w:val="en-CA"/>
          </w:rPr>
          <w:cr/>
          <w:delText>## VGA drawer</w:delText>
        </w:r>
        <w:r w:rsidRPr="000738FF" w:rsidDel="005A1E1F">
          <w:rPr>
            <w:sz w:val="21"/>
            <w:szCs w:val="21"/>
            <w:lang w:val="en-CA"/>
          </w:rPr>
          <w:cr/>
          <w:delText>This module is a multiplexer to select which graphic signal to output based on current state and position on screen.</w:delText>
        </w:r>
        <w:r w:rsidRPr="000738FF" w:rsidDel="005A1E1F">
          <w:rPr>
            <w:sz w:val="21"/>
            <w:szCs w:val="21"/>
            <w:lang w:val="en-CA"/>
          </w:rPr>
          <w:cr/>
          <w:delText>The game state determine whether to display from menu or the game.</w:delText>
        </w:r>
        <w:r w:rsidRPr="000738FF" w:rsidDel="005A1E1F">
          <w:rPr>
            <w:sz w:val="21"/>
            <w:szCs w:val="21"/>
            <w:lang w:val="en-CA"/>
          </w:rPr>
          <w:cr/>
        </w:r>
        <w:r w:rsidRPr="000738FF" w:rsidDel="005A1E1F">
          <w:rPr>
            <w:sz w:val="21"/>
            <w:szCs w:val="21"/>
            <w:lang w:val="en-CA"/>
          </w:rPr>
          <w:cr/>
          <w:delText>## Tile renderer</w:delText>
        </w:r>
        <w:r w:rsidRPr="000738FF" w:rsidDel="005A1E1F">
          <w:rPr>
            <w:sz w:val="21"/>
            <w:szCs w:val="21"/>
            <w:lang w:val="en-CA"/>
          </w:rPr>
          <w:cr/>
          <w:delText>The tile renderer take the index of current tile, and the screen position as input to generate the sprite pixel need to display at this clock.</w:delText>
        </w:r>
        <w:r w:rsidRPr="000738FF" w:rsidDel="005A1E1F">
          <w:rPr>
            <w:sz w:val="21"/>
            <w:szCs w:val="21"/>
            <w:lang w:val="en-CA"/>
          </w:rPr>
          <w:cr/>
          <w:delText>First it convert the pixel coordinate respect to the screen to pixel coordinate respect to the grid by take the mode of grid width.</w:delText>
        </w:r>
        <w:r w:rsidRPr="000738FF" w:rsidDel="005A1E1F">
          <w:rPr>
            <w:sz w:val="21"/>
            <w:szCs w:val="21"/>
            <w:lang w:val="en-CA"/>
          </w:rPr>
          <w:cr/>
          <w:delText>Then, it enquire from the tile data array about the pixel color value for the given tile at the coordinate,</w:delText>
        </w:r>
        <w:r w:rsidRPr="000738FF" w:rsidDel="005A1E1F">
          <w:rPr>
            <w:sz w:val="21"/>
            <w:szCs w:val="21"/>
            <w:lang w:val="en-CA"/>
          </w:rPr>
          <w:cr/>
          <w:delText>Finally, it converts the 3-bit color into 16-bit color that readable to graphic driver.</w:delText>
        </w:r>
        <w:r w:rsidRPr="000738FF" w:rsidDel="005A1E1F">
          <w:rPr>
            <w:sz w:val="21"/>
            <w:szCs w:val="21"/>
            <w:lang w:val="en-CA"/>
          </w:rPr>
          <w:cr/>
        </w:r>
        <w:r w:rsidRPr="000738FF" w:rsidDel="005A1E1F">
          <w:rPr>
            <w:sz w:val="21"/>
            <w:szCs w:val="21"/>
            <w:lang w:val="en-CA"/>
          </w:rPr>
          <w:cr/>
          <w:delText>## Display driver</w:delText>
        </w:r>
        <w:r w:rsidRPr="000738FF" w:rsidDel="005A1E1F">
          <w:rPr>
            <w:sz w:val="21"/>
            <w:szCs w:val="21"/>
            <w:lang w:val="en-CA"/>
          </w:rPr>
          <w:cr/>
          <w:delText>The output pixel will be connect to display driver and convert to display signal to put on screen</w:delText>
        </w:r>
        <w:r w:rsidRPr="000738FF" w:rsidDel="005A1E1F">
          <w:rPr>
            <w:sz w:val="21"/>
            <w:szCs w:val="21"/>
            <w:lang w:val="en-CA"/>
          </w:rPr>
          <w:cr/>
        </w:r>
        <w:r w:rsidRPr="000738FF" w:rsidDel="005A1E1F">
          <w:rPr>
            <w:sz w:val="21"/>
            <w:szCs w:val="21"/>
            <w:lang w:val="en-CA"/>
          </w:rPr>
          <w:cr/>
        </w:r>
        <w:r w:rsidRPr="000738FF" w:rsidDel="005A1E1F">
          <w:rPr>
            <w:b/>
            <w:bCs/>
            <w:sz w:val="21"/>
            <w:szCs w:val="21"/>
            <w:lang w:val="en-CA"/>
          </w:rPr>
          <w:delText># Game logic</w:delText>
        </w:r>
        <w:r w:rsidRPr="000738FF" w:rsidDel="005A1E1F">
          <w:rPr>
            <w:sz w:val="21"/>
            <w:szCs w:val="21"/>
            <w:lang w:val="en-CA"/>
          </w:rPr>
          <w:cr/>
          <w:delText>## Game FSM</w:delText>
        </w:r>
        <w:r w:rsidRPr="000738FF" w:rsidDel="005A1E1F">
          <w:rPr>
            <w:sz w:val="21"/>
            <w:szCs w:val="21"/>
            <w:lang w:val="en-CA"/>
          </w:rPr>
          <w:cr/>
          <w:delText>The game achieve it's ability to switch menu using this state machine.</w:delText>
        </w:r>
        <w:r w:rsidRPr="000738FF" w:rsidDel="005A1E1F">
          <w:rPr>
            <w:sz w:val="21"/>
            <w:szCs w:val="21"/>
            <w:lang w:val="en-CA"/>
          </w:rPr>
          <w:cr/>
          <w:delText>It start at start menu, press a key enter the game, and if the game says game over, the game over.</w:delText>
        </w:r>
        <w:r w:rsidRPr="000738FF" w:rsidDel="005A1E1F">
          <w:rPr>
            <w:sz w:val="21"/>
            <w:szCs w:val="21"/>
            <w:lang w:val="en-CA"/>
          </w:rPr>
          <w:cr/>
          <w:delText>Press the key again, the game start again.</w:delText>
        </w:r>
        <w:r w:rsidRPr="000738FF" w:rsidDel="005A1E1F">
          <w:rPr>
            <w:sz w:val="21"/>
            <w:szCs w:val="21"/>
            <w:lang w:val="en-CA"/>
          </w:rPr>
          <w:cr/>
        </w:r>
        <w:r w:rsidRPr="000738FF" w:rsidDel="005A1E1F">
          <w:rPr>
            <w:sz w:val="21"/>
            <w:szCs w:val="21"/>
            <w:lang w:val="en-CA"/>
          </w:rPr>
          <w:cr/>
          <w:delText>## Sprite</w:delText>
        </w:r>
        <w:r w:rsidRPr="000738FF" w:rsidDel="005A1E1F">
          <w:rPr>
            <w:sz w:val="21"/>
            <w:szCs w:val="21"/>
            <w:lang w:val="en-CA"/>
          </w:rPr>
          <w:cr/>
          <w:delText>We call the moving tiles on the game sprite, here we have the green onion, snake head, and array of snake tile.</w:delText>
        </w:r>
        <w:r w:rsidRPr="000738FF" w:rsidDel="005A1E1F">
          <w:rPr>
            <w:sz w:val="21"/>
            <w:szCs w:val="21"/>
            <w:lang w:val="en-CA"/>
          </w:rPr>
          <w:cr/>
          <w:delText>Every individual sprite stores its coordinate, and will raise a flag if the graphic module scan to them.</w:delText>
        </w:r>
        <w:r w:rsidRPr="000738FF" w:rsidDel="005A1E1F">
          <w:rPr>
            <w:sz w:val="21"/>
            <w:szCs w:val="21"/>
            <w:lang w:val="en-CA"/>
          </w:rPr>
          <w:cr/>
        </w:r>
        <w:r w:rsidRPr="000738FF" w:rsidDel="005A1E1F">
          <w:rPr>
            <w:sz w:val="21"/>
            <w:szCs w:val="21"/>
            <w:lang w:val="en-CA"/>
          </w:rPr>
          <w:cr/>
          <w:delText>## Move head</w:delText>
        </w:r>
        <w:r w:rsidRPr="000738FF" w:rsidDel="005A1E1F">
          <w:rPr>
            <w:sz w:val="21"/>
            <w:szCs w:val="21"/>
            <w:lang w:val="en-CA"/>
          </w:rPr>
          <w:cr/>
          <w:delText>When giving a snake update clock, the head will shift one block toward the direction controller indicated.</w:delText>
        </w:r>
        <w:r w:rsidRPr="000738FF" w:rsidDel="005A1E1F">
          <w:rPr>
            <w:sz w:val="21"/>
            <w:szCs w:val="21"/>
            <w:lang w:val="en-CA"/>
          </w:rPr>
          <w:cr/>
        </w:r>
        <w:r w:rsidRPr="000738FF" w:rsidDel="005A1E1F">
          <w:rPr>
            <w:sz w:val="21"/>
            <w:szCs w:val="21"/>
            <w:lang w:val="en-CA"/>
          </w:rPr>
          <w:cr/>
          <w:delText>## Shift tail</w:delText>
        </w:r>
        <w:r w:rsidRPr="000738FF" w:rsidDel="005A1E1F">
          <w:rPr>
            <w:sz w:val="21"/>
            <w:szCs w:val="21"/>
            <w:lang w:val="en-CA"/>
          </w:rPr>
          <w:cr/>
          <w:delText xml:space="preserve">When giving a snake update signal, the coordinate of each tail will be assign to the next tail, </w:delText>
        </w:r>
        <w:r w:rsidRPr="000738FF" w:rsidDel="005A1E1F">
          <w:rPr>
            <w:sz w:val="21"/>
            <w:szCs w:val="21"/>
            <w:lang w:val="en-CA"/>
          </w:rPr>
          <w:cr/>
          <w:delText>and the first tail will be assign to the position of head in last clock, and finish the moving process.</w:delText>
        </w:r>
        <w:r w:rsidRPr="000738FF" w:rsidDel="005A1E1F">
          <w:rPr>
            <w:sz w:val="21"/>
            <w:szCs w:val="21"/>
            <w:lang w:val="en-CA"/>
          </w:rPr>
          <w:cr/>
          <w:delText>In addition, only tail with index smaller than tail length will cause a report of display flag when being scanned.</w:delText>
        </w:r>
        <w:r w:rsidRPr="000738FF" w:rsidDel="005A1E1F">
          <w:rPr>
            <w:sz w:val="21"/>
            <w:szCs w:val="21"/>
            <w:lang w:val="en-CA"/>
          </w:rPr>
          <w:cr/>
        </w:r>
        <w:r w:rsidRPr="000738FF" w:rsidDel="005A1E1F">
          <w:rPr>
            <w:sz w:val="21"/>
            <w:szCs w:val="21"/>
            <w:lang w:val="en-CA"/>
          </w:rPr>
          <w:cr/>
          <w:delText>## Eat Apple</w:delText>
        </w:r>
        <w:r w:rsidRPr="000738FF" w:rsidDel="005A1E1F">
          <w:rPr>
            <w:sz w:val="21"/>
            <w:szCs w:val="21"/>
            <w:lang w:val="en-CA"/>
          </w:rPr>
          <w:cr/>
          <w:delText>After the snake is moved, apple will detect if it have same coordinate as the head.</w:delText>
        </w:r>
        <w:r w:rsidRPr="000738FF" w:rsidDel="005A1E1F">
          <w:rPr>
            <w:sz w:val="21"/>
            <w:szCs w:val="21"/>
            <w:lang w:val="en-CA"/>
          </w:rPr>
          <w:cr/>
          <w:delText>If so, it will jump to a random location, and add the snake counter by one.</w:delText>
        </w:r>
        <w:r w:rsidRPr="000738FF" w:rsidDel="005A1E1F">
          <w:rPr>
            <w:sz w:val="21"/>
            <w:szCs w:val="21"/>
            <w:lang w:val="en-CA"/>
          </w:rPr>
          <w:cr/>
        </w:r>
        <w:r w:rsidRPr="000738FF" w:rsidDel="005A1E1F">
          <w:rPr>
            <w:sz w:val="21"/>
            <w:szCs w:val="21"/>
            <w:lang w:val="en-CA"/>
          </w:rPr>
          <w:cr/>
          <w:delText>## Detect Collection</w:delText>
        </w:r>
        <w:r w:rsidRPr="000738FF" w:rsidDel="005A1E1F">
          <w:rPr>
            <w:sz w:val="21"/>
            <w:szCs w:val="21"/>
            <w:lang w:val="en-CA"/>
          </w:rPr>
          <w:cr/>
          <w:delText>After the snake is moved, game logic will check if the head have same coordinate as either a tail or the wall. If it does, it will raise the game over flag to the game FSM to indicate a end of game.</w:delText>
        </w:r>
      </w:del>
    </w:p>
    <w:p w14:paraId="2A903AF3" w14:textId="77777777" w:rsidR="000738FF" w:rsidRDefault="000738FF" w:rsidP="005A1E1F">
      <w:pPr>
        <w:ind w:left="420"/>
        <w:rPr>
          <w:sz w:val="21"/>
          <w:szCs w:val="21"/>
          <w:lang w:val="en-CA"/>
        </w:rPr>
      </w:pPr>
    </w:p>
    <w:p w14:paraId="75A06B47" w14:textId="64AD4790" w:rsidR="000738FF" w:rsidRPr="005A1E1F" w:rsidRDefault="005A1E1F" w:rsidP="00BE0B64">
      <w:pPr>
        <w:ind w:left="420"/>
        <w:rPr>
          <w:b/>
          <w:bCs/>
          <w:sz w:val="21"/>
          <w:szCs w:val="21"/>
          <w:lang w:val="en-CA"/>
          <w:rPrChange w:id="99" w:author="1220031811@student.must.edu.mo" w:date="2024-12-11T11:25:00Z" w16du:dateUtc="2024-12-11T03:25:00Z">
            <w:rPr>
              <w:sz w:val="21"/>
              <w:szCs w:val="21"/>
              <w:lang w:val="en-CA"/>
            </w:rPr>
          </w:rPrChange>
        </w:rPr>
      </w:pPr>
      <w:ins w:id="100" w:author="1220031811@student.must.edu.mo" w:date="2024-12-11T11:25:00Z" w16du:dateUtc="2024-12-11T03:25:00Z">
        <w:r>
          <w:rPr>
            <w:rFonts w:hint="eastAsia"/>
            <w:b/>
            <w:bCs/>
            <w:sz w:val="21"/>
            <w:szCs w:val="21"/>
            <w:lang w:val="en-CA"/>
          </w:rPr>
          <w:t xml:space="preserve">VIDEO: 4 </w:t>
        </w:r>
        <w:proofErr w:type="gramStart"/>
        <w:r>
          <w:rPr>
            <w:rFonts w:hint="eastAsia"/>
            <w:b/>
            <w:bCs/>
            <w:sz w:val="21"/>
            <w:szCs w:val="21"/>
            <w:lang w:val="en-CA"/>
          </w:rPr>
          <w:t>minute</w:t>
        </w:r>
      </w:ins>
      <w:proofErr w:type="gramEnd"/>
    </w:p>
    <w:p w14:paraId="7B61A5F8" w14:textId="62DC8A8A" w:rsidR="00EF2FEF" w:rsidRDefault="00EF2FEF" w:rsidP="00EF2FEF">
      <w:pPr>
        <w:pStyle w:val="ListParagraph"/>
        <w:numPr>
          <w:ilvl w:val="0"/>
          <w:numId w:val="1"/>
        </w:numPr>
        <w:rPr>
          <w:b/>
          <w:bCs/>
          <w:sz w:val="24"/>
          <w:szCs w:val="24"/>
          <w:lang w:val="en-CA"/>
        </w:rPr>
      </w:pPr>
      <w:r w:rsidRPr="00EF2FEF">
        <w:rPr>
          <w:b/>
          <w:bCs/>
          <w:sz w:val="24"/>
          <w:szCs w:val="24"/>
          <w:lang w:val="en-CA"/>
        </w:rPr>
        <w:t>Slide13</w:t>
      </w:r>
    </w:p>
    <w:p w14:paraId="60470DCA" w14:textId="2C1F85B7" w:rsidR="00F57669" w:rsidRPr="00F57669" w:rsidRDefault="00F57669" w:rsidP="00F57669">
      <w:pPr>
        <w:ind w:left="420"/>
        <w:rPr>
          <w:sz w:val="21"/>
          <w:szCs w:val="21"/>
          <w:lang w:val="en-CA"/>
        </w:rPr>
      </w:pPr>
      <w:del w:id="101" w:author="1220031811@student.must.edu.mo" w:date="2024-12-11T11:23:00Z" w16du:dateUtc="2024-12-11T03:23:00Z">
        <w:r w:rsidDel="005A1E1F">
          <w:rPr>
            <w:sz w:val="21"/>
            <w:szCs w:val="21"/>
            <w:lang w:val="en-CA"/>
          </w:rPr>
          <w:delText>On the development board, we used five keys and a HDMI port. The RESET key is used as reset input in the system, KEY1 to KEY4 are used to control the Snake (Miku) to move in different directions, the HDMI port is used to output the video signals.</w:delText>
        </w:r>
      </w:del>
      <w:ins w:id="102" w:author="1220031811@student.must.edu.mo" w:date="2024-12-11T11:23:00Z" w16du:dateUtc="2024-12-11T03:23:00Z">
        <w:r w:rsidR="005A1E1F">
          <w:rPr>
            <w:rFonts w:hint="eastAsia"/>
            <w:sz w:val="21"/>
            <w:szCs w:val="21"/>
            <w:lang w:val="en-CA"/>
          </w:rPr>
          <w:t xml:space="preserve">This is the </w:t>
        </w:r>
      </w:ins>
      <w:ins w:id="103" w:author="1220031811@student.must.edu.mo" w:date="2024-12-11T11:24:00Z" w16du:dateUtc="2024-12-11T03:24:00Z">
        <w:r w:rsidR="005A1E1F">
          <w:rPr>
            <w:rFonts w:hint="eastAsia"/>
            <w:sz w:val="21"/>
            <w:szCs w:val="21"/>
            <w:lang w:val="en-CA"/>
          </w:rPr>
          <w:t>IO interface we used on development board.</w:t>
        </w:r>
      </w:ins>
    </w:p>
    <w:p w14:paraId="59DE8B53" w14:textId="225D0718" w:rsidR="00EF2FEF" w:rsidRDefault="00EF2FEF" w:rsidP="00EF2FEF">
      <w:pPr>
        <w:pStyle w:val="ListParagraph"/>
        <w:numPr>
          <w:ilvl w:val="0"/>
          <w:numId w:val="1"/>
        </w:numPr>
        <w:rPr>
          <w:b/>
          <w:bCs/>
          <w:sz w:val="24"/>
          <w:szCs w:val="24"/>
          <w:lang w:val="en-CA"/>
        </w:rPr>
      </w:pPr>
      <w:r w:rsidRPr="00EF2FEF">
        <w:rPr>
          <w:b/>
          <w:bCs/>
          <w:sz w:val="24"/>
          <w:szCs w:val="24"/>
          <w:lang w:val="en-CA"/>
        </w:rPr>
        <w:t>Slide14</w:t>
      </w:r>
      <w:r w:rsidR="00BE0B64">
        <w:rPr>
          <w:b/>
          <w:bCs/>
          <w:sz w:val="24"/>
          <w:szCs w:val="24"/>
          <w:lang w:val="en-CA"/>
        </w:rPr>
        <w:t xml:space="preserve"> (CONCLUSION)</w:t>
      </w:r>
    </w:p>
    <w:p w14:paraId="360D6548" w14:textId="26BED83D" w:rsidR="00341155" w:rsidRPr="00341155" w:rsidRDefault="00341155" w:rsidP="00341155">
      <w:pPr>
        <w:pStyle w:val="ListParagraph"/>
        <w:ind w:left="440"/>
        <w:rPr>
          <w:sz w:val="24"/>
          <w:szCs w:val="24"/>
          <w:lang w:val="en-CA"/>
        </w:rPr>
      </w:pPr>
      <w:proofErr w:type="gramStart"/>
      <w:r>
        <w:rPr>
          <w:sz w:val="21"/>
          <w:szCs w:val="21"/>
          <w:lang w:val="en-CA"/>
        </w:rPr>
        <w:t>Last but not least</w:t>
      </w:r>
      <w:proofErr w:type="gramEnd"/>
      <w:r>
        <w:rPr>
          <w:sz w:val="21"/>
          <w:szCs w:val="21"/>
          <w:lang w:val="en-CA"/>
        </w:rPr>
        <w:t>, the conclusion section.</w:t>
      </w:r>
    </w:p>
    <w:p w14:paraId="5DE01490" w14:textId="193A01E5" w:rsidR="005B04C8" w:rsidRPr="005B04C8" w:rsidRDefault="00EF2FEF" w:rsidP="005B04C8">
      <w:pPr>
        <w:pStyle w:val="ListParagraph"/>
        <w:numPr>
          <w:ilvl w:val="0"/>
          <w:numId w:val="1"/>
        </w:numPr>
        <w:rPr>
          <w:b/>
          <w:bCs/>
          <w:sz w:val="24"/>
          <w:szCs w:val="24"/>
          <w:lang w:val="en-CA"/>
        </w:rPr>
      </w:pPr>
      <w:r w:rsidRPr="00EF2FEF">
        <w:rPr>
          <w:b/>
          <w:bCs/>
          <w:sz w:val="24"/>
          <w:szCs w:val="24"/>
          <w:lang w:val="en-CA"/>
        </w:rPr>
        <w:t>Slide15</w:t>
      </w:r>
      <w:r w:rsidR="00BE0B64">
        <w:rPr>
          <w:b/>
          <w:bCs/>
          <w:sz w:val="24"/>
          <w:szCs w:val="24"/>
          <w:lang w:val="en-CA"/>
        </w:rPr>
        <w:t xml:space="preserve"> (Reflection)</w:t>
      </w:r>
    </w:p>
    <w:p w14:paraId="563D2D3D" w14:textId="4DA5F7C4" w:rsidR="005B04C8" w:rsidRDefault="005B04C8" w:rsidP="00BE0B64">
      <w:pPr>
        <w:ind w:left="420"/>
        <w:rPr>
          <w:sz w:val="21"/>
          <w:szCs w:val="21"/>
          <w:lang w:val="en-CA"/>
        </w:rPr>
      </w:pPr>
      <w:r>
        <w:rPr>
          <w:sz w:val="21"/>
          <w:szCs w:val="21"/>
          <w:lang w:val="en-CA"/>
        </w:rPr>
        <w:t>Offline working, we did a lot of meeting to try to synchronize developing process</w:t>
      </w:r>
      <w:r w:rsidR="00D92572">
        <w:rPr>
          <w:sz w:val="21"/>
          <w:szCs w:val="21"/>
          <w:lang w:val="en-CA"/>
        </w:rPr>
        <w:t xml:space="preserve"> and to communicate with groupmates to share ideas.</w:t>
      </w:r>
    </w:p>
    <w:p w14:paraId="15A99CA7" w14:textId="61676291" w:rsidR="00BE0B64" w:rsidRDefault="00341155" w:rsidP="00BE0B64">
      <w:pPr>
        <w:ind w:left="420"/>
        <w:rPr>
          <w:sz w:val="21"/>
          <w:szCs w:val="21"/>
          <w:lang w:val="en-CA"/>
        </w:rPr>
      </w:pPr>
      <w:r>
        <w:rPr>
          <w:sz w:val="21"/>
          <w:szCs w:val="21"/>
          <w:lang w:val="en-CA"/>
        </w:rPr>
        <w:t xml:space="preserve">Division of work, we did not divide the work into parts and distribute them to members. This leads to </w:t>
      </w:r>
      <w:r w:rsidR="00384C3C">
        <w:rPr>
          <w:sz w:val="21"/>
          <w:szCs w:val="21"/>
          <w:lang w:val="en-CA"/>
        </w:rPr>
        <w:t>inefficiencies of coding.</w:t>
      </w:r>
    </w:p>
    <w:p w14:paraId="0E0F4F77" w14:textId="24E9C04C" w:rsidR="00341155" w:rsidRDefault="00341155" w:rsidP="00BE0B64">
      <w:pPr>
        <w:ind w:left="420"/>
        <w:rPr>
          <w:sz w:val="21"/>
          <w:szCs w:val="21"/>
          <w:lang w:val="en-CA"/>
        </w:rPr>
      </w:pPr>
      <w:r>
        <w:rPr>
          <w:sz w:val="21"/>
          <w:szCs w:val="21"/>
          <w:lang w:val="en-CA"/>
        </w:rPr>
        <w:t>Work coordination</w:t>
      </w:r>
      <w:r w:rsidR="00384C3C">
        <w:rPr>
          <w:sz w:val="21"/>
          <w:szCs w:val="21"/>
          <w:lang w:val="en-CA"/>
        </w:rPr>
        <w:t>, we did not unified writing method, or behaviour. Which is another cause of inefficiencies of working.</w:t>
      </w:r>
    </w:p>
    <w:p w14:paraId="7A8BEED6" w14:textId="0806CB4E" w:rsidR="00341155" w:rsidRPr="00341155" w:rsidRDefault="00341155" w:rsidP="00BE0B64">
      <w:pPr>
        <w:ind w:left="420"/>
        <w:rPr>
          <w:sz w:val="21"/>
          <w:szCs w:val="21"/>
          <w:lang w:val="en-CA"/>
        </w:rPr>
      </w:pPr>
      <w:r>
        <w:rPr>
          <w:sz w:val="21"/>
          <w:szCs w:val="21"/>
          <w:lang w:val="en-CA"/>
        </w:rPr>
        <w:t>Design before working</w:t>
      </w:r>
      <w:r w:rsidR="00384C3C">
        <w:rPr>
          <w:sz w:val="21"/>
          <w:szCs w:val="21"/>
          <w:lang w:val="en-CA"/>
        </w:rPr>
        <w:t xml:space="preserve">, we did not make a complete </w:t>
      </w:r>
      <w:r w:rsidR="005B04C8">
        <w:rPr>
          <w:sz w:val="21"/>
          <w:szCs w:val="21"/>
          <w:lang w:val="en-CA"/>
        </w:rPr>
        <w:t>structure block diagram. Missing of diagram causes us having different develop thoughts.</w:t>
      </w:r>
    </w:p>
    <w:p w14:paraId="117B6EA7" w14:textId="08013F43" w:rsidR="00EF2FEF" w:rsidRDefault="00EF2FEF" w:rsidP="00EF2FEF">
      <w:pPr>
        <w:pStyle w:val="ListParagraph"/>
        <w:numPr>
          <w:ilvl w:val="0"/>
          <w:numId w:val="1"/>
        </w:numPr>
        <w:rPr>
          <w:b/>
          <w:bCs/>
          <w:sz w:val="24"/>
          <w:szCs w:val="24"/>
          <w:lang w:val="en-CA"/>
        </w:rPr>
      </w:pPr>
      <w:r w:rsidRPr="00EF2FEF">
        <w:rPr>
          <w:b/>
          <w:bCs/>
          <w:sz w:val="24"/>
          <w:szCs w:val="24"/>
          <w:lang w:val="en-CA"/>
        </w:rPr>
        <w:t>Slide16</w:t>
      </w:r>
      <w:r w:rsidR="00BE0B64">
        <w:rPr>
          <w:b/>
          <w:bCs/>
          <w:sz w:val="24"/>
          <w:szCs w:val="24"/>
          <w:lang w:val="en-CA"/>
        </w:rPr>
        <w:t xml:space="preserve"> (Conclusion)</w:t>
      </w:r>
    </w:p>
    <w:p w14:paraId="59EB2058" w14:textId="62E69799" w:rsidR="005B04C8" w:rsidRPr="005B04C8" w:rsidRDefault="005B04C8" w:rsidP="005B04C8">
      <w:pPr>
        <w:ind w:left="420"/>
        <w:rPr>
          <w:sz w:val="21"/>
          <w:szCs w:val="21"/>
          <w:lang w:val="en-CA"/>
        </w:rPr>
      </w:pPr>
      <w:r>
        <w:rPr>
          <w:sz w:val="21"/>
          <w:szCs w:val="21"/>
          <w:lang w:val="en-CA"/>
        </w:rPr>
        <w:t xml:space="preserve">To summarize, </w:t>
      </w:r>
      <w:del w:id="104" w:author="1220031811@student.must.edu.mo" w:date="2024-12-11T11:32:00Z" w16du:dateUtc="2024-12-11T03:32:00Z">
        <w:r w:rsidDel="009501B8">
          <w:rPr>
            <w:sz w:val="21"/>
            <w:szCs w:val="21"/>
            <w:lang w:val="en-CA"/>
          </w:rPr>
          <w:delText>all the reflection and the final results show that pre-project preparation is crucial and unavoidable in group working</w:delText>
        </w:r>
      </w:del>
      <w:ins w:id="105" w:author="1220031811@student.must.edu.mo" w:date="2024-12-11T11:32:00Z" w16du:dateUtc="2024-12-11T03:32:00Z">
        <w:r w:rsidR="009501B8">
          <w:rPr>
            <w:rFonts w:hint="eastAsia"/>
            <w:sz w:val="21"/>
            <w:szCs w:val="21"/>
            <w:lang w:val="en-CA"/>
          </w:rPr>
          <w:t xml:space="preserve">we </w:t>
        </w:r>
      </w:ins>
      <w:ins w:id="106" w:author="1220031811@student.must.edu.mo" w:date="2024-12-11T11:33:00Z" w16du:dateUtc="2024-12-11T03:33:00Z">
        <w:r w:rsidR="009501B8">
          <w:rPr>
            <w:rFonts w:hint="eastAsia"/>
            <w:sz w:val="21"/>
            <w:szCs w:val="21"/>
            <w:lang w:val="en-CA"/>
          </w:rPr>
          <w:t xml:space="preserve">design the FPGA prgram </w:t>
        </w:r>
        <w:r w:rsidR="009501B8">
          <w:rPr>
            <w:sz w:val="21"/>
            <w:szCs w:val="21"/>
            <w:lang w:val="en-CA"/>
          </w:rPr>
          <w:t>wi</w:t>
        </w:r>
        <w:r w:rsidR="009501B8">
          <w:rPr>
            <w:rFonts w:hint="eastAsia"/>
            <w:sz w:val="21"/>
            <w:szCs w:val="21"/>
            <w:lang w:val="en-CA"/>
          </w:rPr>
          <w:t>th three system to implement the snake game</w:t>
        </w:r>
      </w:ins>
      <w:r>
        <w:rPr>
          <w:sz w:val="21"/>
          <w:szCs w:val="21"/>
          <w:lang w:val="en-CA"/>
        </w:rPr>
        <w:t xml:space="preserve">. </w:t>
      </w:r>
      <w:del w:id="107" w:author="1220031811@student.must.edu.mo" w:date="2024-12-11T11:33:00Z" w16du:dateUtc="2024-12-11T03:33:00Z">
        <w:r w:rsidDel="009501B8">
          <w:rPr>
            <w:sz w:val="21"/>
            <w:szCs w:val="21"/>
            <w:lang w:val="en-CA"/>
          </w:rPr>
          <w:delText xml:space="preserve">Communication offline between group members during the development interval, but it </w:delText>
        </w:r>
        <w:r w:rsidR="00D92572" w:rsidDel="009501B8">
          <w:rPr>
            <w:sz w:val="21"/>
            <w:szCs w:val="21"/>
            <w:lang w:val="en-CA"/>
          </w:rPr>
          <w:delText>has been proved that it is</w:delText>
        </w:r>
        <w:r w:rsidDel="009501B8">
          <w:rPr>
            <w:sz w:val="21"/>
            <w:szCs w:val="21"/>
            <w:lang w:val="en-CA"/>
          </w:rPr>
          <w:delText xml:space="preserve"> not enough to achieve a perfect co-work development. </w:delText>
        </w:r>
      </w:del>
      <w:ins w:id="108" w:author="1220031811@student.must.edu.mo" w:date="2024-12-11T11:33:00Z" w16du:dateUtc="2024-12-11T03:33:00Z">
        <w:r w:rsidR="009501B8">
          <w:rPr>
            <w:rFonts w:hint="eastAsia"/>
            <w:sz w:val="21"/>
            <w:szCs w:val="21"/>
            <w:lang w:val="en-CA"/>
          </w:rPr>
          <w:t>And co</w:t>
        </w:r>
      </w:ins>
      <w:ins w:id="109" w:author="1220031811@student.must.edu.mo" w:date="2024-12-11T11:35:00Z" w16du:dateUtc="2024-12-11T03:35:00Z">
        <w:r w:rsidR="009501B8">
          <w:rPr>
            <w:rFonts w:hint="eastAsia"/>
            <w:sz w:val="21"/>
            <w:szCs w:val="21"/>
            <w:lang w:val="en-CA"/>
          </w:rPr>
          <w:t>laberate using git version controll. Finally, we successfully implemented most of our design goal.</w:t>
        </w:r>
      </w:ins>
    </w:p>
    <w:p w14:paraId="13342EF7" w14:textId="4D3C71D2" w:rsidR="00EF2FEF" w:rsidRDefault="00EF2FEF" w:rsidP="00EF2FEF">
      <w:pPr>
        <w:pStyle w:val="ListParagraph"/>
        <w:numPr>
          <w:ilvl w:val="0"/>
          <w:numId w:val="1"/>
        </w:numPr>
        <w:rPr>
          <w:ins w:id="110" w:author="1220031811@student.must.edu.mo" w:date="2024-12-11T11:35:00Z" w16du:dateUtc="2024-12-11T03:35:00Z"/>
          <w:b/>
          <w:bCs/>
          <w:sz w:val="24"/>
          <w:szCs w:val="24"/>
          <w:lang w:val="en-CA"/>
        </w:rPr>
      </w:pPr>
      <w:r w:rsidRPr="00EF2FEF">
        <w:rPr>
          <w:b/>
          <w:bCs/>
          <w:sz w:val="24"/>
          <w:szCs w:val="24"/>
          <w:lang w:val="en-CA"/>
        </w:rPr>
        <w:t>Slide17</w:t>
      </w:r>
      <w:r w:rsidR="00BE0B64">
        <w:rPr>
          <w:b/>
          <w:bCs/>
          <w:sz w:val="24"/>
          <w:szCs w:val="24"/>
          <w:lang w:val="en-CA"/>
        </w:rPr>
        <w:t xml:space="preserve"> (END)</w:t>
      </w:r>
    </w:p>
    <w:p w14:paraId="71F896A4" w14:textId="2CA2D1C0" w:rsidR="009501B8" w:rsidRDefault="009501B8">
      <w:pPr>
        <w:pStyle w:val="ListParagraph"/>
        <w:ind w:left="440"/>
        <w:rPr>
          <w:ins w:id="111" w:author="1220031811@student.must.edu.mo" w:date="2024-12-11T11:59:00Z" w16du:dateUtc="2024-12-11T03:59:00Z"/>
          <w:sz w:val="21"/>
          <w:szCs w:val="21"/>
          <w:lang w:val="en-CA"/>
        </w:rPr>
      </w:pPr>
      <w:ins w:id="112" w:author="1220031811@student.must.edu.mo" w:date="2024-12-11T11:36:00Z" w16du:dateUtc="2024-12-11T03:36:00Z">
        <w:r>
          <w:rPr>
            <w:rFonts w:hint="eastAsia"/>
            <w:sz w:val="21"/>
            <w:szCs w:val="21"/>
            <w:lang w:val="en-CA"/>
          </w:rPr>
          <w:t>This</w:t>
        </w:r>
        <w:r>
          <w:rPr>
            <w:sz w:val="21"/>
            <w:szCs w:val="21"/>
            <w:lang w:val="en-CA"/>
          </w:rPr>
          <w:t>’</w:t>
        </w:r>
        <w:r>
          <w:rPr>
            <w:rFonts w:hint="eastAsia"/>
            <w:sz w:val="21"/>
            <w:szCs w:val="21"/>
            <w:lang w:val="en-CA"/>
          </w:rPr>
          <w:t>s the end of our presentation, is there any questions for us.</w:t>
        </w:r>
      </w:ins>
    </w:p>
    <w:p w14:paraId="2909880C" w14:textId="77777777" w:rsidR="009352CC" w:rsidRDefault="009352CC">
      <w:pPr>
        <w:pStyle w:val="ListParagraph"/>
        <w:ind w:left="440"/>
        <w:rPr>
          <w:ins w:id="113" w:author="1220031811@student.must.edu.mo" w:date="2024-12-11T11:59:00Z" w16du:dateUtc="2024-12-11T03:59:00Z"/>
          <w:b/>
          <w:bCs/>
          <w:sz w:val="24"/>
          <w:szCs w:val="24"/>
          <w:lang w:val="en-CA"/>
        </w:rPr>
      </w:pPr>
    </w:p>
    <w:p w14:paraId="2AF7AD1E" w14:textId="6B0F65B0" w:rsidR="009352CC" w:rsidRPr="009352CC" w:rsidRDefault="009352CC">
      <w:pPr>
        <w:pStyle w:val="ListParagraph"/>
        <w:ind w:left="440"/>
        <w:rPr>
          <w:ins w:id="114" w:author="1220031811@student.must.edu.mo" w:date="2024-12-11T11:59:00Z" w16du:dateUtc="2024-12-11T03:59:00Z"/>
          <w:sz w:val="20"/>
          <w:szCs w:val="20"/>
          <w:lang w:val="en-CA"/>
          <w:rPrChange w:id="115" w:author="1220031811@student.must.edu.mo" w:date="2024-12-11T11:59:00Z" w16du:dateUtc="2024-12-11T03:59:00Z">
            <w:rPr>
              <w:ins w:id="116" w:author="1220031811@student.must.edu.mo" w:date="2024-12-11T11:59:00Z" w16du:dateUtc="2024-12-11T03:59:00Z"/>
              <w:b/>
              <w:bCs/>
              <w:sz w:val="24"/>
              <w:szCs w:val="24"/>
              <w:lang w:val="en-CA"/>
            </w:rPr>
          </w:rPrChange>
        </w:rPr>
      </w:pPr>
      <w:ins w:id="117" w:author="1220031811@student.must.edu.mo" w:date="2024-12-11T11:59:00Z" w16du:dateUtc="2024-12-11T03:59:00Z">
        <w:r>
          <w:rPr>
            <w:rFonts w:hint="eastAsia"/>
            <w:b/>
            <w:bCs/>
            <w:sz w:val="24"/>
            <w:szCs w:val="24"/>
            <w:lang w:val="en-CA"/>
          </w:rPr>
          <w:t>Video Script</w:t>
        </w:r>
      </w:ins>
    </w:p>
    <w:p w14:paraId="56DE6801" w14:textId="77777777" w:rsidR="009352CC" w:rsidRPr="009352CC" w:rsidRDefault="009352CC" w:rsidP="009352CC">
      <w:pPr>
        <w:pStyle w:val="ListParagraph"/>
        <w:ind w:left="440"/>
        <w:rPr>
          <w:ins w:id="118" w:author="1220031811@student.must.edu.mo" w:date="2024-12-11T11:59:00Z" w16du:dateUtc="2024-12-11T03:59:00Z"/>
          <w:sz w:val="20"/>
          <w:szCs w:val="20"/>
          <w:lang w:val="en-CA"/>
          <w:rPrChange w:id="119" w:author="1220031811@student.must.edu.mo" w:date="2024-12-11T11:59:00Z" w16du:dateUtc="2024-12-11T03:59:00Z">
            <w:rPr>
              <w:ins w:id="120" w:author="1220031811@student.must.edu.mo" w:date="2024-12-11T11:59:00Z" w16du:dateUtc="2024-12-11T03:59:00Z"/>
              <w:b/>
              <w:bCs/>
              <w:sz w:val="24"/>
              <w:szCs w:val="24"/>
              <w:lang w:val="en-CA"/>
            </w:rPr>
          </w:rPrChange>
        </w:rPr>
      </w:pPr>
      <w:ins w:id="121" w:author="1220031811@student.must.edu.mo" w:date="2024-12-11T11:59:00Z" w16du:dateUtc="2024-12-11T03:59:00Z">
        <w:r w:rsidRPr="009352CC">
          <w:rPr>
            <w:sz w:val="20"/>
            <w:szCs w:val="20"/>
            <w:lang w:val="en-CA"/>
            <w:rPrChange w:id="122" w:author="1220031811@student.must.edu.mo" w:date="2024-12-11T11:59:00Z" w16du:dateUtc="2024-12-11T03:59:00Z">
              <w:rPr>
                <w:b/>
                <w:bCs/>
                <w:sz w:val="24"/>
                <w:szCs w:val="24"/>
                <w:lang w:val="en-CA"/>
              </w:rPr>
            </w:rPrChange>
          </w:rPr>
          <w:t># Controller</w:t>
        </w:r>
      </w:ins>
    </w:p>
    <w:p w14:paraId="2D48E533" w14:textId="77777777" w:rsidR="009352CC" w:rsidRPr="009352CC" w:rsidRDefault="009352CC" w:rsidP="009352CC">
      <w:pPr>
        <w:pStyle w:val="ListParagraph"/>
        <w:ind w:left="440"/>
        <w:rPr>
          <w:ins w:id="123" w:author="1220031811@student.must.edu.mo" w:date="2024-12-11T11:59:00Z" w16du:dateUtc="2024-12-11T03:59:00Z"/>
          <w:sz w:val="20"/>
          <w:szCs w:val="20"/>
          <w:lang w:val="en-CA"/>
          <w:rPrChange w:id="124" w:author="1220031811@student.must.edu.mo" w:date="2024-12-11T11:59:00Z" w16du:dateUtc="2024-12-11T03:59:00Z">
            <w:rPr>
              <w:ins w:id="125" w:author="1220031811@student.must.edu.mo" w:date="2024-12-11T11:59:00Z" w16du:dateUtc="2024-12-11T03:59:00Z"/>
              <w:b/>
              <w:bCs/>
              <w:sz w:val="24"/>
              <w:szCs w:val="24"/>
              <w:lang w:val="en-CA"/>
            </w:rPr>
          </w:rPrChange>
        </w:rPr>
      </w:pPr>
      <w:ins w:id="126" w:author="1220031811@student.must.edu.mo" w:date="2024-12-11T11:59:00Z" w16du:dateUtc="2024-12-11T03:59:00Z">
        <w:r w:rsidRPr="009352CC">
          <w:rPr>
            <w:sz w:val="20"/>
            <w:szCs w:val="20"/>
            <w:lang w:val="en-CA"/>
            <w:rPrChange w:id="127" w:author="1220031811@student.must.edu.mo" w:date="2024-12-11T11:59:00Z" w16du:dateUtc="2024-12-11T03:59:00Z">
              <w:rPr>
                <w:b/>
                <w:bCs/>
                <w:sz w:val="24"/>
                <w:szCs w:val="24"/>
                <w:lang w:val="en-CA"/>
              </w:rPr>
            </w:rPrChange>
          </w:rPr>
          <w:t>## Key input</w:t>
        </w:r>
      </w:ins>
    </w:p>
    <w:p w14:paraId="608DB283" w14:textId="77777777" w:rsidR="009352CC" w:rsidRPr="009352CC" w:rsidRDefault="009352CC" w:rsidP="009352CC">
      <w:pPr>
        <w:pStyle w:val="ListParagraph"/>
        <w:ind w:left="440"/>
        <w:rPr>
          <w:ins w:id="128" w:author="1220031811@student.must.edu.mo" w:date="2024-12-11T11:59:00Z" w16du:dateUtc="2024-12-11T03:59:00Z"/>
          <w:sz w:val="20"/>
          <w:szCs w:val="20"/>
          <w:lang w:val="en-CA"/>
          <w:rPrChange w:id="129" w:author="1220031811@student.must.edu.mo" w:date="2024-12-11T11:59:00Z" w16du:dateUtc="2024-12-11T03:59:00Z">
            <w:rPr>
              <w:ins w:id="130" w:author="1220031811@student.must.edu.mo" w:date="2024-12-11T11:59:00Z" w16du:dateUtc="2024-12-11T03:59:00Z"/>
              <w:b/>
              <w:bCs/>
              <w:sz w:val="24"/>
              <w:szCs w:val="24"/>
              <w:lang w:val="en-CA"/>
            </w:rPr>
          </w:rPrChange>
        </w:rPr>
      </w:pPr>
      <w:ins w:id="131" w:author="1220031811@student.must.edu.mo" w:date="2024-12-11T11:59:00Z" w16du:dateUtc="2024-12-11T03:59:00Z">
        <w:r w:rsidRPr="009352CC">
          <w:rPr>
            <w:sz w:val="20"/>
            <w:szCs w:val="20"/>
            <w:lang w:val="en-CA"/>
            <w:rPrChange w:id="132" w:author="1220031811@student.must.edu.mo" w:date="2024-12-11T11:59:00Z" w16du:dateUtc="2024-12-11T03:59:00Z">
              <w:rPr>
                <w:b/>
                <w:bCs/>
                <w:sz w:val="24"/>
                <w:szCs w:val="24"/>
                <w:lang w:val="en-CA"/>
              </w:rPr>
            </w:rPrChange>
          </w:rPr>
          <w:t>The controller unit read the key input and output the direction signal.</w:t>
        </w:r>
      </w:ins>
    </w:p>
    <w:p w14:paraId="37063564" w14:textId="77777777" w:rsidR="009352CC" w:rsidRPr="009352CC" w:rsidRDefault="009352CC" w:rsidP="009352CC">
      <w:pPr>
        <w:pStyle w:val="ListParagraph"/>
        <w:ind w:left="440"/>
        <w:rPr>
          <w:ins w:id="133" w:author="1220031811@student.must.edu.mo" w:date="2024-12-11T11:59:00Z" w16du:dateUtc="2024-12-11T03:59:00Z"/>
          <w:sz w:val="20"/>
          <w:szCs w:val="20"/>
          <w:lang w:val="en-CA"/>
          <w:rPrChange w:id="134" w:author="1220031811@student.must.edu.mo" w:date="2024-12-11T11:59:00Z" w16du:dateUtc="2024-12-11T03:59:00Z">
            <w:rPr>
              <w:ins w:id="135" w:author="1220031811@student.must.edu.mo" w:date="2024-12-11T11:59:00Z" w16du:dateUtc="2024-12-11T03:59:00Z"/>
              <w:b/>
              <w:bCs/>
              <w:sz w:val="24"/>
              <w:szCs w:val="24"/>
              <w:lang w:val="en-CA"/>
            </w:rPr>
          </w:rPrChange>
        </w:rPr>
      </w:pPr>
      <w:ins w:id="136" w:author="1220031811@student.must.edu.mo" w:date="2024-12-11T11:59:00Z" w16du:dateUtc="2024-12-11T03:59:00Z">
        <w:r w:rsidRPr="009352CC">
          <w:rPr>
            <w:sz w:val="20"/>
            <w:szCs w:val="20"/>
            <w:lang w:val="en-CA"/>
            <w:rPrChange w:id="137" w:author="1220031811@student.must.edu.mo" w:date="2024-12-11T11:59:00Z" w16du:dateUtc="2024-12-11T03:59:00Z">
              <w:rPr>
                <w:b/>
                <w:bCs/>
                <w:sz w:val="24"/>
                <w:szCs w:val="24"/>
                <w:lang w:val="en-CA"/>
              </w:rPr>
            </w:rPrChange>
          </w:rPr>
          <w:t>The direction is also a state machine, and it won't jump to opposide direction to avoid self collection</w:t>
        </w:r>
      </w:ins>
    </w:p>
    <w:p w14:paraId="043B0317" w14:textId="77777777" w:rsidR="009352CC" w:rsidRPr="009352CC" w:rsidRDefault="009352CC" w:rsidP="009352CC">
      <w:pPr>
        <w:pStyle w:val="ListParagraph"/>
        <w:ind w:left="440"/>
        <w:rPr>
          <w:ins w:id="138" w:author="1220031811@student.must.edu.mo" w:date="2024-12-11T11:59:00Z" w16du:dateUtc="2024-12-11T03:59:00Z"/>
          <w:sz w:val="20"/>
          <w:szCs w:val="20"/>
          <w:lang w:val="en-CA"/>
          <w:rPrChange w:id="139" w:author="1220031811@student.must.edu.mo" w:date="2024-12-11T11:59:00Z" w16du:dateUtc="2024-12-11T03:59:00Z">
            <w:rPr>
              <w:ins w:id="140" w:author="1220031811@student.must.edu.mo" w:date="2024-12-11T11:59:00Z" w16du:dateUtc="2024-12-11T03:59:00Z"/>
              <w:b/>
              <w:bCs/>
              <w:sz w:val="24"/>
              <w:szCs w:val="24"/>
              <w:lang w:val="en-CA"/>
            </w:rPr>
          </w:rPrChange>
        </w:rPr>
      </w:pPr>
    </w:p>
    <w:p w14:paraId="66F240F3" w14:textId="77777777" w:rsidR="009352CC" w:rsidRPr="009352CC" w:rsidRDefault="009352CC" w:rsidP="009352CC">
      <w:pPr>
        <w:pStyle w:val="ListParagraph"/>
        <w:ind w:left="440"/>
        <w:rPr>
          <w:ins w:id="141" w:author="1220031811@student.must.edu.mo" w:date="2024-12-11T11:59:00Z" w16du:dateUtc="2024-12-11T03:59:00Z"/>
          <w:sz w:val="20"/>
          <w:szCs w:val="20"/>
          <w:lang w:val="en-CA"/>
          <w:rPrChange w:id="142" w:author="1220031811@student.must.edu.mo" w:date="2024-12-11T11:59:00Z" w16du:dateUtc="2024-12-11T03:59:00Z">
            <w:rPr>
              <w:ins w:id="143" w:author="1220031811@student.must.edu.mo" w:date="2024-12-11T11:59:00Z" w16du:dateUtc="2024-12-11T03:59:00Z"/>
              <w:b/>
              <w:bCs/>
              <w:sz w:val="24"/>
              <w:szCs w:val="24"/>
              <w:lang w:val="en-CA"/>
            </w:rPr>
          </w:rPrChange>
        </w:rPr>
      </w:pPr>
    </w:p>
    <w:p w14:paraId="76B2A1EF" w14:textId="77777777" w:rsidR="009352CC" w:rsidRPr="009352CC" w:rsidRDefault="009352CC" w:rsidP="009352CC">
      <w:pPr>
        <w:pStyle w:val="ListParagraph"/>
        <w:ind w:left="440"/>
        <w:rPr>
          <w:ins w:id="144" w:author="1220031811@student.must.edu.mo" w:date="2024-12-11T11:59:00Z" w16du:dateUtc="2024-12-11T03:59:00Z"/>
          <w:sz w:val="20"/>
          <w:szCs w:val="20"/>
          <w:lang w:val="en-CA"/>
          <w:rPrChange w:id="145" w:author="1220031811@student.must.edu.mo" w:date="2024-12-11T11:59:00Z" w16du:dateUtc="2024-12-11T03:59:00Z">
            <w:rPr>
              <w:ins w:id="146" w:author="1220031811@student.must.edu.mo" w:date="2024-12-11T11:59:00Z" w16du:dateUtc="2024-12-11T03:59:00Z"/>
              <w:b/>
              <w:bCs/>
              <w:sz w:val="24"/>
              <w:szCs w:val="24"/>
              <w:lang w:val="en-CA"/>
            </w:rPr>
          </w:rPrChange>
        </w:rPr>
      </w:pPr>
      <w:ins w:id="147" w:author="1220031811@student.must.edu.mo" w:date="2024-12-11T11:59:00Z" w16du:dateUtc="2024-12-11T03:59:00Z">
        <w:r w:rsidRPr="009352CC">
          <w:rPr>
            <w:sz w:val="20"/>
            <w:szCs w:val="20"/>
            <w:lang w:val="en-CA"/>
            <w:rPrChange w:id="148" w:author="1220031811@student.must.edu.mo" w:date="2024-12-11T11:59:00Z" w16du:dateUtc="2024-12-11T03:59:00Z">
              <w:rPr>
                <w:b/>
                <w:bCs/>
                <w:sz w:val="24"/>
                <w:szCs w:val="24"/>
                <w:lang w:val="en-CA"/>
              </w:rPr>
            </w:rPrChange>
          </w:rPr>
          <w:t># Graphic Module</w:t>
        </w:r>
      </w:ins>
    </w:p>
    <w:p w14:paraId="3DFB5119" w14:textId="77777777" w:rsidR="009352CC" w:rsidRPr="009352CC" w:rsidRDefault="009352CC" w:rsidP="009352CC">
      <w:pPr>
        <w:pStyle w:val="ListParagraph"/>
        <w:ind w:left="440"/>
        <w:rPr>
          <w:ins w:id="149" w:author="1220031811@student.must.edu.mo" w:date="2024-12-11T11:59:00Z" w16du:dateUtc="2024-12-11T03:59:00Z"/>
          <w:sz w:val="20"/>
          <w:szCs w:val="20"/>
          <w:lang w:val="en-CA"/>
          <w:rPrChange w:id="150" w:author="1220031811@student.must.edu.mo" w:date="2024-12-11T11:59:00Z" w16du:dateUtc="2024-12-11T03:59:00Z">
            <w:rPr>
              <w:ins w:id="151" w:author="1220031811@student.must.edu.mo" w:date="2024-12-11T11:59:00Z" w16du:dateUtc="2024-12-11T03:59:00Z"/>
              <w:b/>
              <w:bCs/>
              <w:sz w:val="24"/>
              <w:szCs w:val="24"/>
              <w:lang w:val="en-CA"/>
            </w:rPr>
          </w:rPrChange>
        </w:rPr>
      </w:pPr>
      <w:ins w:id="152" w:author="1220031811@student.must.edu.mo" w:date="2024-12-11T11:59:00Z" w16du:dateUtc="2024-12-11T03:59:00Z">
        <w:r w:rsidRPr="009352CC">
          <w:rPr>
            <w:sz w:val="20"/>
            <w:szCs w:val="20"/>
            <w:lang w:val="en-CA"/>
            <w:rPrChange w:id="153" w:author="1220031811@student.must.edu.mo" w:date="2024-12-11T11:59:00Z" w16du:dateUtc="2024-12-11T03:59:00Z">
              <w:rPr>
                <w:b/>
                <w:bCs/>
                <w:sz w:val="24"/>
                <w:szCs w:val="24"/>
                <w:lang w:val="en-CA"/>
              </w:rPr>
            </w:rPrChange>
          </w:rPr>
          <w:t>## VGA drawer</w:t>
        </w:r>
      </w:ins>
    </w:p>
    <w:p w14:paraId="6D630EE9" w14:textId="77777777" w:rsidR="009352CC" w:rsidRPr="009352CC" w:rsidRDefault="009352CC" w:rsidP="009352CC">
      <w:pPr>
        <w:pStyle w:val="ListParagraph"/>
        <w:ind w:left="440"/>
        <w:rPr>
          <w:ins w:id="154" w:author="1220031811@student.must.edu.mo" w:date="2024-12-11T11:59:00Z" w16du:dateUtc="2024-12-11T03:59:00Z"/>
          <w:sz w:val="20"/>
          <w:szCs w:val="20"/>
          <w:lang w:val="en-CA"/>
          <w:rPrChange w:id="155" w:author="1220031811@student.must.edu.mo" w:date="2024-12-11T11:59:00Z" w16du:dateUtc="2024-12-11T03:59:00Z">
            <w:rPr>
              <w:ins w:id="156" w:author="1220031811@student.must.edu.mo" w:date="2024-12-11T11:59:00Z" w16du:dateUtc="2024-12-11T03:59:00Z"/>
              <w:b/>
              <w:bCs/>
              <w:sz w:val="24"/>
              <w:szCs w:val="24"/>
              <w:lang w:val="en-CA"/>
            </w:rPr>
          </w:rPrChange>
        </w:rPr>
      </w:pPr>
      <w:ins w:id="157" w:author="1220031811@student.must.edu.mo" w:date="2024-12-11T11:59:00Z" w16du:dateUtc="2024-12-11T03:59:00Z">
        <w:r w:rsidRPr="009352CC">
          <w:rPr>
            <w:sz w:val="20"/>
            <w:szCs w:val="20"/>
            <w:lang w:val="en-CA"/>
            <w:rPrChange w:id="158" w:author="1220031811@student.must.edu.mo" w:date="2024-12-11T11:59:00Z" w16du:dateUtc="2024-12-11T03:59:00Z">
              <w:rPr>
                <w:b/>
                <w:bCs/>
                <w:sz w:val="24"/>
                <w:szCs w:val="24"/>
                <w:lang w:val="en-CA"/>
              </w:rPr>
            </w:rPrChange>
          </w:rPr>
          <w:t>This module is a multiplexer to select which graphic signal to output based on current state and position on screen.</w:t>
        </w:r>
      </w:ins>
    </w:p>
    <w:p w14:paraId="0C3FF0E4" w14:textId="77777777" w:rsidR="009352CC" w:rsidRPr="009352CC" w:rsidRDefault="009352CC" w:rsidP="009352CC">
      <w:pPr>
        <w:pStyle w:val="ListParagraph"/>
        <w:ind w:left="440"/>
        <w:rPr>
          <w:ins w:id="159" w:author="1220031811@student.must.edu.mo" w:date="2024-12-11T11:59:00Z" w16du:dateUtc="2024-12-11T03:59:00Z"/>
          <w:sz w:val="20"/>
          <w:szCs w:val="20"/>
          <w:lang w:val="en-CA"/>
          <w:rPrChange w:id="160" w:author="1220031811@student.must.edu.mo" w:date="2024-12-11T11:59:00Z" w16du:dateUtc="2024-12-11T03:59:00Z">
            <w:rPr>
              <w:ins w:id="161" w:author="1220031811@student.must.edu.mo" w:date="2024-12-11T11:59:00Z" w16du:dateUtc="2024-12-11T03:59:00Z"/>
              <w:b/>
              <w:bCs/>
              <w:sz w:val="24"/>
              <w:szCs w:val="24"/>
              <w:lang w:val="en-CA"/>
            </w:rPr>
          </w:rPrChange>
        </w:rPr>
      </w:pPr>
      <w:ins w:id="162" w:author="1220031811@student.must.edu.mo" w:date="2024-12-11T11:59:00Z" w16du:dateUtc="2024-12-11T03:59:00Z">
        <w:r w:rsidRPr="009352CC">
          <w:rPr>
            <w:sz w:val="20"/>
            <w:szCs w:val="20"/>
            <w:lang w:val="en-CA"/>
            <w:rPrChange w:id="163" w:author="1220031811@student.must.edu.mo" w:date="2024-12-11T11:59:00Z" w16du:dateUtc="2024-12-11T03:59:00Z">
              <w:rPr>
                <w:b/>
                <w:bCs/>
                <w:sz w:val="24"/>
                <w:szCs w:val="24"/>
                <w:lang w:val="en-CA"/>
              </w:rPr>
            </w:rPrChange>
          </w:rPr>
          <w:t xml:space="preserve">The game state </w:t>
        </w:r>
        <w:proofErr w:type="gramStart"/>
        <w:r w:rsidRPr="009352CC">
          <w:rPr>
            <w:sz w:val="20"/>
            <w:szCs w:val="20"/>
            <w:lang w:val="en-CA"/>
            <w:rPrChange w:id="164" w:author="1220031811@student.must.edu.mo" w:date="2024-12-11T11:59:00Z" w16du:dateUtc="2024-12-11T03:59:00Z">
              <w:rPr>
                <w:b/>
                <w:bCs/>
                <w:sz w:val="24"/>
                <w:szCs w:val="24"/>
                <w:lang w:val="en-CA"/>
              </w:rPr>
            </w:rPrChange>
          </w:rPr>
          <w:t>determine</w:t>
        </w:r>
        <w:proofErr w:type="gramEnd"/>
        <w:r w:rsidRPr="009352CC">
          <w:rPr>
            <w:sz w:val="20"/>
            <w:szCs w:val="20"/>
            <w:lang w:val="en-CA"/>
            <w:rPrChange w:id="165" w:author="1220031811@student.must.edu.mo" w:date="2024-12-11T11:59:00Z" w16du:dateUtc="2024-12-11T03:59:00Z">
              <w:rPr>
                <w:b/>
                <w:bCs/>
                <w:sz w:val="24"/>
                <w:szCs w:val="24"/>
                <w:lang w:val="en-CA"/>
              </w:rPr>
            </w:rPrChange>
          </w:rPr>
          <w:t xml:space="preserve"> whether to display from menu or the game.</w:t>
        </w:r>
      </w:ins>
    </w:p>
    <w:p w14:paraId="0C091234" w14:textId="77777777" w:rsidR="009352CC" w:rsidRPr="009352CC" w:rsidRDefault="009352CC" w:rsidP="009352CC">
      <w:pPr>
        <w:pStyle w:val="ListParagraph"/>
        <w:ind w:left="440"/>
        <w:rPr>
          <w:ins w:id="166" w:author="1220031811@student.must.edu.mo" w:date="2024-12-11T11:59:00Z" w16du:dateUtc="2024-12-11T03:59:00Z"/>
          <w:sz w:val="20"/>
          <w:szCs w:val="20"/>
          <w:lang w:val="en-CA"/>
          <w:rPrChange w:id="167" w:author="1220031811@student.must.edu.mo" w:date="2024-12-11T11:59:00Z" w16du:dateUtc="2024-12-11T03:59:00Z">
            <w:rPr>
              <w:ins w:id="168" w:author="1220031811@student.must.edu.mo" w:date="2024-12-11T11:59:00Z" w16du:dateUtc="2024-12-11T03:59:00Z"/>
              <w:b/>
              <w:bCs/>
              <w:sz w:val="24"/>
              <w:szCs w:val="24"/>
              <w:lang w:val="en-CA"/>
            </w:rPr>
          </w:rPrChange>
        </w:rPr>
      </w:pPr>
    </w:p>
    <w:p w14:paraId="530C1148" w14:textId="77777777" w:rsidR="009352CC" w:rsidRPr="009352CC" w:rsidRDefault="009352CC" w:rsidP="009352CC">
      <w:pPr>
        <w:pStyle w:val="ListParagraph"/>
        <w:ind w:left="440"/>
        <w:rPr>
          <w:ins w:id="169" w:author="1220031811@student.must.edu.mo" w:date="2024-12-11T11:59:00Z" w16du:dateUtc="2024-12-11T03:59:00Z"/>
          <w:sz w:val="20"/>
          <w:szCs w:val="20"/>
          <w:lang w:val="en-CA"/>
          <w:rPrChange w:id="170" w:author="1220031811@student.must.edu.mo" w:date="2024-12-11T11:59:00Z" w16du:dateUtc="2024-12-11T03:59:00Z">
            <w:rPr>
              <w:ins w:id="171" w:author="1220031811@student.must.edu.mo" w:date="2024-12-11T11:59:00Z" w16du:dateUtc="2024-12-11T03:59:00Z"/>
              <w:b/>
              <w:bCs/>
              <w:sz w:val="24"/>
              <w:szCs w:val="24"/>
              <w:lang w:val="en-CA"/>
            </w:rPr>
          </w:rPrChange>
        </w:rPr>
      </w:pPr>
      <w:ins w:id="172" w:author="1220031811@student.must.edu.mo" w:date="2024-12-11T11:59:00Z" w16du:dateUtc="2024-12-11T03:59:00Z">
        <w:r w:rsidRPr="009352CC">
          <w:rPr>
            <w:sz w:val="20"/>
            <w:szCs w:val="20"/>
            <w:lang w:val="en-CA"/>
            <w:rPrChange w:id="173" w:author="1220031811@student.must.edu.mo" w:date="2024-12-11T11:59:00Z" w16du:dateUtc="2024-12-11T03:59:00Z">
              <w:rPr>
                <w:b/>
                <w:bCs/>
                <w:sz w:val="24"/>
                <w:szCs w:val="24"/>
                <w:lang w:val="en-CA"/>
              </w:rPr>
            </w:rPrChange>
          </w:rPr>
          <w:t>## Tile renderer</w:t>
        </w:r>
      </w:ins>
    </w:p>
    <w:p w14:paraId="10FFE06F" w14:textId="77777777" w:rsidR="009352CC" w:rsidRPr="009352CC" w:rsidRDefault="009352CC" w:rsidP="009352CC">
      <w:pPr>
        <w:pStyle w:val="ListParagraph"/>
        <w:ind w:left="440"/>
        <w:rPr>
          <w:ins w:id="174" w:author="1220031811@student.must.edu.mo" w:date="2024-12-11T11:59:00Z" w16du:dateUtc="2024-12-11T03:59:00Z"/>
          <w:sz w:val="20"/>
          <w:szCs w:val="20"/>
          <w:lang w:val="en-CA"/>
          <w:rPrChange w:id="175" w:author="1220031811@student.must.edu.mo" w:date="2024-12-11T11:59:00Z" w16du:dateUtc="2024-12-11T03:59:00Z">
            <w:rPr>
              <w:ins w:id="176" w:author="1220031811@student.must.edu.mo" w:date="2024-12-11T11:59:00Z" w16du:dateUtc="2024-12-11T03:59:00Z"/>
              <w:b/>
              <w:bCs/>
              <w:sz w:val="24"/>
              <w:szCs w:val="24"/>
              <w:lang w:val="en-CA"/>
            </w:rPr>
          </w:rPrChange>
        </w:rPr>
      </w:pPr>
      <w:ins w:id="177" w:author="1220031811@student.must.edu.mo" w:date="2024-12-11T11:59:00Z" w16du:dateUtc="2024-12-11T03:59:00Z">
        <w:r w:rsidRPr="009352CC">
          <w:rPr>
            <w:sz w:val="20"/>
            <w:szCs w:val="20"/>
            <w:lang w:val="en-CA"/>
            <w:rPrChange w:id="178" w:author="1220031811@student.must.edu.mo" w:date="2024-12-11T11:59:00Z" w16du:dateUtc="2024-12-11T03:59:00Z">
              <w:rPr>
                <w:b/>
                <w:bCs/>
                <w:sz w:val="24"/>
                <w:szCs w:val="24"/>
                <w:lang w:val="en-CA"/>
              </w:rPr>
            </w:rPrChange>
          </w:rPr>
          <w:t xml:space="preserve">The tile renderer </w:t>
        </w:r>
        <w:proofErr w:type="gramStart"/>
        <w:r w:rsidRPr="009352CC">
          <w:rPr>
            <w:sz w:val="20"/>
            <w:szCs w:val="20"/>
            <w:lang w:val="en-CA"/>
            <w:rPrChange w:id="179" w:author="1220031811@student.must.edu.mo" w:date="2024-12-11T11:59:00Z" w16du:dateUtc="2024-12-11T03:59:00Z">
              <w:rPr>
                <w:b/>
                <w:bCs/>
                <w:sz w:val="24"/>
                <w:szCs w:val="24"/>
                <w:lang w:val="en-CA"/>
              </w:rPr>
            </w:rPrChange>
          </w:rPr>
          <w:t>take</w:t>
        </w:r>
        <w:proofErr w:type="gramEnd"/>
        <w:r w:rsidRPr="009352CC">
          <w:rPr>
            <w:sz w:val="20"/>
            <w:szCs w:val="20"/>
            <w:lang w:val="en-CA"/>
            <w:rPrChange w:id="180" w:author="1220031811@student.must.edu.mo" w:date="2024-12-11T11:59:00Z" w16du:dateUtc="2024-12-11T03:59:00Z">
              <w:rPr>
                <w:b/>
                <w:bCs/>
                <w:sz w:val="24"/>
                <w:szCs w:val="24"/>
                <w:lang w:val="en-CA"/>
              </w:rPr>
            </w:rPrChange>
          </w:rPr>
          <w:t xml:space="preserve"> the index of current tile, and the screen position as input to generate the sprite </w:t>
        </w:r>
        <w:r w:rsidRPr="009352CC">
          <w:rPr>
            <w:sz w:val="20"/>
            <w:szCs w:val="20"/>
            <w:lang w:val="en-CA"/>
            <w:rPrChange w:id="181" w:author="1220031811@student.must.edu.mo" w:date="2024-12-11T11:59:00Z" w16du:dateUtc="2024-12-11T03:59:00Z">
              <w:rPr>
                <w:b/>
                <w:bCs/>
                <w:sz w:val="24"/>
                <w:szCs w:val="24"/>
                <w:lang w:val="en-CA"/>
              </w:rPr>
            </w:rPrChange>
          </w:rPr>
          <w:lastRenderedPageBreak/>
          <w:t>pixel need to display at this clock.</w:t>
        </w:r>
      </w:ins>
    </w:p>
    <w:p w14:paraId="4351BDAB" w14:textId="77777777" w:rsidR="009352CC" w:rsidRPr="009352CC" w:rsidRDefault="009352CC" w:rsidP="009352CC">
      <w:pPr>
        <w:pStyle w:val="ListParagraph"/>
        <w:ind w:left="440"/>
        <w:rPr>
          <w:ins w:id="182" w:author="1220031811@student.must.edu.mo" w:date="2024-12-11T11:59:00Z" w16du:dateUtc="2024-12-11T03:59:00Z"/>
          <w:sz w:val="20"/>
          <w:szCs w:val="20"/>
          <w:lang w:val="en-CA"/>
          <w:rPrChange w:id="183" w:author="1220031811@student.must.edu.mo" w:date="2024-12-11T11:59:00Z" w16du:dateUtc="2024-12-11T03:59:00Z">
            <w:rPr>
              <w:ins w:id="184" w:author="1220031811@student.must.edu.mo" w:date="2024-12-11T11:59:00Z" w16du:dateUtc="2024-12-11T03:59:00Z"/>
              <w:b/>
              <w:bCs/>
              <w:sz w:val="24"/>
              <w:szCs w:val="24"/>
              <w:lang w:val="en-CA"/>
            </w:rPr>
          </w:rPrChange>
        </w:rPr>
      </w:pPr>
      <w:ins w:id="185" w:author="1220031811@student.must.edu.mo" w:date="2024-12-11T11:59:00Z" w16du:dateUtc="2024-12-11T03:59:00Z">
        <w:r w:rsidRPr="009352CC">
          <w:rPr>
            <w:sz w:val="20"/>
            <w:szCs w:val="20"/>
            <w:lang w:val="en-CA"/>
            <w:rPrChange w:id="186" w:author="1220031811@student.must.edu.mo" w:date="2024-12-11T11:59:00Z" w16du:dateUtc="2024-12-11T03:59:00Z">
              <w:rPr>
                <w:b/>
                <w:bCs/>
                <w:sz w:val="24"/>
                <w:szCs w:val="24"/>
                <w:lang w:val="en-CA"/>
              </w:rPr>
            </w:rPrChange>
          </w:rPr>
          <w:t xml:space="preserve">First it </w:t>
        </w:r>
        <w:proofErr w:type="gramStart"/>
        <w:r w:rsidRPr="009352CC">
          <w:rPr>
            <w:sz w:val="20"/>
            <w:szCs w:val="20"/>
            <w:lang w:val="en-CA"/>
            <w:rPrChange w:id="187" w:author="1220031811@student.must.edu.mo" w:date="2024-12-11T11:59:00Z" w16du:dateUtc="2024-12-11T03:59:00Z">
              <w:rPr>
                <w:b/>
                <w:bCs/>
                <w:sz w:val="24"/>
                <w:szCs w:val="24"/>
                <w:lang w:val="en-CA"/>
              </w:rPr>
            </w:rPrChange>
          </w:rPr>
          <w:t>convert</w:t>
        </w:r>
        <w:proofErr w:type="gramEnd"/>
        <w:r w:rsidRPr="009352CC">
          <w:rPr>
            <w:sz w:val="20"/>
            <w:szCs w:val="20"/>
            <w:lang w:val="en-CA"/>
            <w:rPrChange w:id="188" w:author="1220031811@student.must.edu.mo" w:date="2024-12-11T11:59:00Z" w16du:dateUtc="2024-12-11T03:59:00Z">
              <w:rPr>
                <w:b/>
                <w:bCs/>
                <w:sz w:val="24"/>
                <w:szCs w:val="24"/>
                <w:lang w:val="en-CA"/>
              </w:rPr>
            </w:rPrChange>
          </w:rPr>
          <w:t xml:space="preserve"> the pixel coordinate respect to the screen to pixel coordinate respect to the grid by take the mode of grid width.</w:t>
        </w:r>
      </w:ins>
    </w:p>
    <w:p w14:paraId="31E61D91" w14:textId="77777777" w:rsidR="009352CC" w:rsidRPr="009352CC" w:rsidRDefault="009352CC" w:rsidP="009352CC">
      <w:pPr>
        <w:pStyle w:val="ListParagraph"/>
        <w:ind w:left="440"/>
        <w:rPr>
          <w:ins w:id="189" w:author="1220031811@student.must.edu.mo" w:date="2024-12-11T11:59:00Z" w16du:dateUtc="2024-12-11T03:59:00Z"/>
          <w:sz w:val="20"/>
          <w:szCs w:val="20"/>
          <w:lang w:val="en-CA"/>
          <w:rPrChange w:id="190" w:author="1220031811@student.must.edu.mo" w:date="2024-12-11T11:59:00Z" w16du:dateUtc="2024-12-11T03:59:00Z">
            <w:rPr>
              <w:ins w:id="191" w:author="1220031811@student.must.edu.mo" w:date="2024-12-11T11:59:00Z" w16du:dateUtc="2024-12-11T03:59:00Z"/>
              <w:b/>
              <w:bCs/>
              <w:sz w:val="24"/>
              <w:szCs w:val="24"/>
              <w:lang w:val="en-CA"/>
            </w:rPr>
          </w:rPrChange>
        </w:rPr>
      </w:pPr>
      <w:ins w:id="192" w:author="1220031811@student.must.edu.mo" w:date="2024-12-11T11:59:00Z" w16du:dateUtc="2024-12-11T03:59:00Z">
        <w:r w:rsidRPr="009352CC">
          <w:rPr>
            <w:sz w:val="20"/>
            <w:szCs w:val="20"/>
            <w:lang w:val="en-CA"/>
            <w:rPrChange w:id="193" w:author="1220031811@student.must.edu.mo" w:date="2024-12-11T11:59:00Z" w16du:dateUtc="2024-12-11T03:59:00Z">
              <w:rPr>
                <w:b/>
                <w:bCs/>
                <w:sz w:val="24"/>
                <w:szCs w:val="24"/>
                <w:lang w:val="en-CA"/>
              </w:rPr>
            </w:rPrChange>
          </w:rPr>
          <w:t xml:space="preserve">Then, it </w:t>
        </w:r>
        <w:proofErr w:type="gramStart"/>
        <w:r w:rsidRPr="009352CC">
          <w:rPr>
            <w:sz w:val="20"/>
            <w:szCs w:val="20"/>
            <w:lang w:val="en-CA"/>
            <w:rPrChange w:id="194" w:author="1220031811@student.must.edu.mo" w:date="2024-12-11T11:59:00Z" w16du:dateUtc="2024-12-11T03:59:00Z">
              <w:rPr>
                <w:b/>
                <w:bCs/>
                <w:sz w:val="24"/>
                <w:szCs w:val="24"/>
                <w:lang w:val="en-CA"/>
              </w:rPr>
            </w:rPrChange>
          </w:rPr>
          <w:t>enquire</w:t>
        </w:r>
        <w:proofErr w:type="gramEnd"/>
        <w:r w:rsidRPr="009352CC">
          <w:rPr>
            <w:sz w:val="20"/>
            <w:szCs w:val="20"/>
            <w:lang w:val="en-CA"/>
            <w:rPrChange w:id="195" w:author="1220031811@student.must.edu.mo" w:date="2024-12-11T11:59:00Z" w16du:dateUtc="2024-12-11T03:59:00Z">
              <w:rPr>
                <w:b/>
                <w:bCs/>
                <w:sz w:val="24"/>
                <w:szCs w:val="24"/>
                <w:lang w:val="en-CA"/>
              </w:rPr>
            </w:rPrChange>
          </w:rPr>
          <w:t xml:space="preserve"> from the tile data array about the pixel color value for the given tile at the coordinate,</w:t>
        </w:r>
      </w:ins>
    </w:p>
    <w:p w14:paraId="64091259" w14:textId="77777777" w:rsidR="009352CC" w:rsidRPr="009352CC" w:rsidRDefault="009352CC" w:rsidP="009352CC">
      <w:pPr>
        <w:pStyle w:val="ListParagraph"/>
        <w:ind w:left="440"/>
        <w:rPr>
          <w:ins w:id="196" w:author="1220031811@student.must.edu.mo" w:date="2024-12-11T11:59:00Z" w16du:dateUtc="2024-12-11T03:59:00Z"/>
          <w:sz w:val="20"/>
          <w:szCs w:val="20"/>
          <w:lang w:val="en-CA"/>
          <w:rPrChange w:id="197" w:author="1220031811@student.must.edu.mo" w:date="2024-12-11T11:59:00Z" w16du:dateUtc="2024-12-11T03:59:00Z">
            <w:rPr>
              <w:ins w:id="198" w:author="1220031811@student.must.edu.mo" w:date="2024-12-11T11:59:00Z" w16du:dateUtc="2024-12-11T03:59:00Z"/>
              <w:b/>
              <w:bCs/>
              <w:sz w:val="24"/>
              <w:szCs w:val="24"/>
              <w:lang w:val="en-CA"/>
            </w:rPr>
          </w:rPrChange>
        </w:rPr>
      </w:pPr>
      <w:ins w:id="199" w:author="1220031811@student.must.edu.mo" w:date="2024-12-11T11:59:00Z" w16du:dateUtc="2024-12-11T03:59:00Z">
        <w:r w:rsidRPr="009352CC">
          <w:rPr>
            <w:sz w:val="20"/>
            <w:szCs w:val="20"/>
            <w:lang w:val="en-CA"/>
            <w:rPrChange w:id="200" w:author="1220031811@student.must.edu.mo" w:date="2024-12-11T11:59:00Z" w16du:dateUtc="2024-12-11T03:59:00Z">
              <w:rPr>
                <w:b/>
                <w:bCs/>
                <w:sz w:val="24"/>
                <w:szCs w:val="24"/>
                <w:lang w:val="en-CA"/>
              </w:rPr>
            </w:rPrChange>
          </w:rPr>
          <w:t>Finally, it converts the 3-bit color into 16-bit color that readable to graphic driver.</w:t>
        </w:r>
      </w:ins>
    </w:p>
    <w:p w14:paraId="4B11D5E5" w14:textId="77777777" w:rsidR="009352CC" w:rsidRPr="009352CC" w:rsidRDefault="009352CC" w:rsidP="009352CC">
      <w:pPr>
        <w:pStyle w:val="ListParagraph"/>
        <w:ind w:left="440"/>
        <w:rPr>
          <w:ins w:id="201" w:author="1220031811@student.must.edu.mo" w:date="2024-12-11T11:59:00Z" w16du:dateUtc="2024-12-11T03:59:00Z"/>
          <w:sz w:val="20"/>
          <w:szCs w:val="20"/>
          <w:lang w:val="en-CA"/>
          <w:rPrChange w:id="202" w:author="1220031811@student.must.edu.mo" w:date="2024-12-11T11:59:00Z" w16du:dateUtc="2024-12-11T03:59:00Z">
            <w:rPr>
              <w:ins w:id="203" w:author="1220031811@student.must.edu.mo" w:date="2024-12-11T11:59:00Z" w16du:dateUtc="2024-12-11T03:59:00Z"/>
              <w:b/>
              <w:bCs/>
              <w:sz w:val="24"/>
              <w:szCs w:val="24"/>
              <w:lang w:val="en-CA"/>
            </w:rPr>
          </w:rPrChange>
        </w:rPr>
      </w:pPr>
    </w:p>
    <w:p w14:paraId="06478BCF" w14:textId="77777777" w:rsidR="009352CC" w:rsidRPr="009352CC" w:rsidRDefault="009352CC" w:rsidP="009352CC">
      <w:pPr>
        <w:pStyle w:val="ListParagraph"/>
        <w:ind w:left="440"/>
        <w:rPr>
          <w:ins w:id="204" w:author="1220031811@student.must.edu.mo" w:date="2024-12-11T11:59:00Z" w16du:dateUtc="2024-12-11T03:59:00Z"/>
          <w:sz w:val="20"/>
          <w:szCs w:val="20"/>
          <w:lang w:val="en-CA"/>
          <w:rPrChange w:id="205" w:author="1220031811@student.must.edu.mo" w:date="2024-12-11T11:59:00Z" w16du:dateUtc="2024-12-11T03:59:00Z">
            <w:rPr>
              <w:ins w:id="206" w:author="1220031811@student.must.edu.mo" w:date="2024-12-11T11:59:00Z" w16du:dateUtc="2024-12-11T03:59:00Z"/>
              <w:b/>
              <w:bCs/>
              <w:sz w:val="24"/>
              <w:szCs w:val="24"/>
              <w:lang w:val="en-CA"/>
            </w:rPr>
          </w:rPrChange>
        </w:rPr>
      </w:pPr>
      <w:ins w:id="207" w:author="1220031811@student.must.edu.mo" w:date="2024-12-11T11:59:00Z" w16du:dateUtc="2024-12-11T03:59:00Z">
        <w:r w:rsidRPr="009352CC">
          <w:rPr>
            <w:sz w:val="20"/>
            <w:szCs w:val="20"/>
            <w:lang w:val="en-CA"/>
            <w:rPrChange w:id="208" w:author="1220031811@student.must.edu.mo" w:date="2024-12-11T11:59:00Z" w16du:dateUtc="2024-12-11T03:59:00Z">
              <w:rPr>
                <w:b/>
                <w:bCs/>
                <w:sz w:val="24"/>
                <w:szCs w:val="24"/>
                <w:lang w:val="en-CA"/>
              </w:rPr>
            </w:rPrChange>
          </w:rPr>
          <w:t>## Display driver</w:t>
        </w:r>
      </w:ins>
    </w:p>
    <w:p w14:paraId="01CB40F8" w14:textId="77777777" w:rsidR="009352CC" w:rsidRPr="009352CC" w:rsidRDefault="009352CC" w:rsidP="009352CC">
      <w:pPr>
        <w:pStyle w:val="ListParagraph"/>
        <w:ind w:left="440"/>
        <w:rPr>
          <w:ins w:id="209" w:author="1220031811@student.must.edu.mo" w:date="2024-12-11T11:59:00Z" w16du:dateUtc="2024-12-11T03:59:00Z"/>
          <w:sz w:val="20"/>
          <w:szCs w:val="20"/>
          <w:lang w:val="en-CA"/>
          <w:rPrChange w:id="210" w:author="1220031811@student.must.edu.mo" w:date="2024-12-11T11:59:00Z" w16du:dateUtc="2024-12-11T03:59:00Z">
            <w:rPr>
              <w:ins w:id="211" w:author="1220031811@student.must.edu.mo" w:date="2024-12-11T11:59:00Z" w16du:dateUtc="2024-12-11T03:59:00Z"/>
              <w:b/>
              <w:bCs/>
              <w:sz w:val="24"/>
              <w:szCs w:val="24"/>
              <w:lang w:val="en-CA"/>
            </w:rPr>
          </w:rPrChange>
        </w:rPr>
      </w:pPr>
      <w:ins w:id="212" w:author="1220031811@student.must.edu.mo" w:date="2024-12-11T11:59:00Z" w16du:dateUtc="2024-12-11T03:59:00Z">
        <w:r w:rsidRPr="009352CC">
          <w:rPr>
            <w:sz w:val="20"/>
            <w:szCs w:val="20"/>
            <w:lang w:val="en-CA"/>
            <w:rPrChange w:id="213" w:author="1220031811@student.must.edu.mo" w:date="2024-12-11T11:59:00Z" w16du:dateUtc="2024-12-11T03:59:00Z">
              <w:rPr>
                <w:b/>
                <w:bCs/>
                <w:sz w:val="24"/>
                <w:szCs w:val="24"/>
                <w:lang w:val="en-CA"/>
              </w:rPr>
            </w:rPrChange>
          </w:rPr>
          <w:t xml:space="preserve">The output pixel will be </w:t>
        </w:r>
        <w:proofErr w:type="gramStart"/>
        <w:r w:rsidRPr="009352CC">
          <w:rPr>
            <w:sz w:val="20"/>
            <w:szCs w:val="20"/>
            <w:lang w:val="en-CA"/>
            <w:rPrChange w:id="214" w:author="1220031811@student.must.edu.mo" w:date="2024-12-11T11:59:00Z" w16du:dateUtc="2024-12-11T03:59:00Z">
              <w:rPr>
                <w:b/>
                <w:bCs/>
                <w:sz w:val="24"/>
                <w:szCs w:val="24"/>
                <w:lang w:val="en-CA"/>
              </w:rPr>
            </w:rPrChange>
          </w:rPr>
          <w:t>connect</w:t>
        </w:r>
        <w:proofErr w:type="gramEnd"/>
        <w:r w:rsidRPr="009352CC">
          <w:rPr>
            <w:sz w:val="20"/>
            <w:szCs w:val="20"/>
            <w:lang w:val="en-CA"/>
            <w:rPrChange w:id="215" w:author="1220031811@student.must.edu.mo" w:date="2024-12-11T11:59:00Z" w16du:dateUtc="2024-12-11T03:59:00Z">
              <w:rPr>
                <w:b/>
                <w:bCs/>
                <w:sz w:val="24"/>
                <w:szCs w:val="24"/>
                <w:lang w:val="en-CA"/>
              </w:rPr>
            </w:rPrChange>
          </w:rPr>
          <w:t xml:space="preserve"> to display driver and convert to display signal to put on screen</w:t>
        </w:r>
      </w:ins>
    </w:p>
    <w:p w14:paraId="6D88297B" w14:textId="77777777" w:rsidR="009352CC" w:rsidRPr="009352CC" w:rsidRDefault="009352CC" w:rsidP="009352CC">
      <w:pPr>
        <w:pStyle w:val="ListParagraph"/>
        <w:ind w:left="440"/>
        <w:rPr>
          <w:ins w:id="216" w:author="1220031811@student.must.edu.mo" w:date="2024-12-11T11:59:00Z" w16du:dateUtc="2024-12-11T03:59:00Z"/>
          <w:sz w:val="20"/>
          <w:szCs w:val="20"/>
          <w:lang w:val="en-CA"/>
          <w:rPrChange w:id="217" w:author="1220031811@student.must.edu.mo" w:date="2024-12-11T11:59:00Z" w16du:dateUtc="2024-12-11T03:59:00Z">
            <w:rPr>
              <w:ins w:id="218" w:author="1220031811@student.must.edu.mo" w:date="2024-12-11T11:59:00Z" w16du:dateUtc="2024-12-11T03:59:00Z"/>
              <w:b/>
              <w:bCs/>
              <w:sz w:val="24"/>
              <w:szCs w:val="24"/>
              <w:lang w:val="en-CA"/>
            </w:rPr>
          </w:rPrChange>
        </w:rPr>
      </w:pPr>
    </w:p>
    <w:p w14:paraId="1BAC4727" w14:textId="77777777" w:rsidR="009352CC" w:rsidRPr="009352CC" w:rsidRDefault="009352CC" w:rsidP="009352CC">
      <w:pPr>
        <w:pStyle w:val="ListParagraph"/>
        <w:ind w:left="440"/>
        <w:rPr>
          <w:ins w:id="219" w:author="1220031811@student.must.edu.mo" w:date="2024-12-11T11:59:00Z" w16du:dateUtc="2024-12-11T03:59:00Z"/>
          <w:sz w:val="20"/>
          <w:szCs w:val="20"/>
          <w:lang w:val="en-CA"/>
          <w:rPrChange w:id="220" w:author="1220031811@student.must.edu.mo" w:date="2024-12-11T11:59:00Z" w16du:dateUtc="2024-12-11T03:59:00Z">
            <w:rPr>
              <w:ins w:id="221" w:author="1220031811@student.must.edu.mo" w:date="2024-12-11T11:59:00Z" w16du:dateUtc="2024-12-11T03:59:00Z"/>
              <w:b/>
              <w:bCs/>
              <w:sz w:val="24"/>
              <w:szCs w:val="24"/>
              <w:lang w:val="en-CA"/>
            </w:rPr>
          </w:rPrChange>
        </w:rPr>
      </w:pPr>
    </w:p>
    <w:p w14:paraId="3B326A20" w14:textId="77777777" w:rsidR="009352CC" w:rsidRPr="009352CC" w:rsidRDefault="009352CC" w:rsidP="009352CC">
      <w:pPr>
        <w:pStyle w:val="ListParagraph"/>
        <w:ind w:left="440"/>
        <w:rPr>
          <w:ins w:id="222" w:author="1220031811@student.must.edu.mo" w:date="2024-12-11T11:59:00Z" w16du:dateUtc="2024-12-11T03:59:00Z"/>
          <w:sz w:val="20"/>
          <w:szCs w:val="20"/>
          <w:lang w:val="en-CA"/>
          <w:rPrChange w:id="223" w:author="1220031811@student.must.edu.mo" w:date="2024-12-11T11:59:00Z" w16du:dateUtc="2024-12-11T03:59:00Z">
            <w:rPr>
              <w:ins w:id="224" w:author="1220031811@student.must.edu.mo" w:date="2024-12-11T11:59:00Z" w16du:dateUtc="2024-12-11T03:59:00Z"/>
              <w:b/>
              <w:bCs/>
              <w:sz w:val="24"/>
              <w:szCs w:val="24"/>
              <w:lang w:val="en-CA"/>
            </w:rPr>
          </w:rPrChange>
        </w:rPr>
      </w:pPr>
      <w:ins w:id="225" w:author="1220031811@student.must.edu.mo" w:date="2024-12-11T11:59:00Z" w16du:dateUtc="2024-12-11T03:59:00Z">
        <w:r w:rsidRPr="009352CC">
          <w:rPr>
            <w:sz w:val="20"/>
            <w:szCs w:val="20"/>
            <w:lang w:val="en-CA"/>
            <w:rPrChange w:id="226" w:author="1220031811@student.must.edu.mo" w:date="2024-12-11T11:59:00Z" w16du:dateUtc="2024-12-11T03:59:00Z">
              <w:rPr>
                <w:b/>
                <w:bCs/>
                <w:sz w:val="24"/>
                <w:szCs w:val="24"/>
                <w:lang w:val="en-CA"/>
              </w:rPr>
            </w:rPrChange>
          </w:rPr>
          <w:t># Game logic</w:t>
        </w:r>
      </w:ins>
    </w:p>
    <w:p w14:paraId="181E27FE" w14:textId="77777777" w:rsidR="009352CC" w:rsidRPr="009352CC" w:rsidRDefault="009352CC" w:rsidP="009352CC">
      <w:pPr>
        <w:pStyle w:val="ListParagraph"/>
        <w:ind w:left="440"/>
        <w:rPr>
          <w:ins w:id="227" w:author="1220031811@student.must.edu.mo" w:date="2024-12-11T11:59:00Z" w16du:dateUtc="2024-12-11T03:59:00Z"/>
          <w:sz w:val="20"/>
          <w:szCs w:val="20"/>
          <w:lang w:val="en-CA"/>
          <w:rPrChange w:id="228" w:author="1220031811@student.must.edu.mo" w:date="2024-12-11T11:59:00Z" w16du:dateUtc="2024-12-11T03:59:00Z">
            <w:rPr>
              <w:ins w:id="229" w:author="1220031811@student.must.edu.mo" w:date="2024-12-11T11:59:00Z" w16du:dateUtc="2024-12-11T03:59:00Z"/>
              <w:b/>
              <w:bCs/>
              <w:sz w:val="24"/>
              <w:szCs w:val="24"/>
              <w:lang w:val="en-CA"/>
            </w:rPr>
          </w:rPrChange>
        </w:rPr>
      </w:pPr>
      <w:ins w:id="230" w:author="1220031811@student.must.edu.mo" w:date="2024-12-11T11:59:00Z" w16du:dateUtc="2024-12-11T03:59:00Z">
        <w:r w:rsidRPr="009352CC">
          <w:rPr>
            <w:sz w:val="20"/>
            <w:szCs w:val="20"/>
            <w:lang w:val="en-CA"/>
            <w:rPrChange w:id="231" w:author="1220031811@student.must.edu.mo" w:date="2024-12-11T11:59:00Z" w16du:dateUtc="2024-12-11T03:59:00Z">
              <w:rPr>
                <w:b/>
                <w:bCs/>
                <w:sz w:val="24"/>
                <w:szCs w:val="24"/>
                <w:lang w:val="en-CA"/>
              </w:rPr>
            </w:rPrChange>
          </w:rPr>
          <w:t>## Game FSM</w:t>
        </w:r>
      </w:ins>
    </w:p>
    <w:p w14:paraId="57F0F0FF" w14:textId="77777777" w:rsidR="009352CC" w:rsidRPr="009352CC" w:rsidRDefault="009352CC" w:rsidP="009352CC">
      <w:pPr>
        <w:pStyle w:val="ListParagraph"/>
        <w:ind w:left="440"/>
        <w:rPr>
          <w:ins w:id="232" w:author="1220031811@student.must.edu.mo" w:date="2024-12-11T11:59:00Z" w16du:dateUtc="2024-12-11T03:59:00Z"/>
          <w:sz w:val="20"/>
          <w:szCs w:val="20"/>
          <w:lang w:val="en-CA"/>
          <w:rPrChange w:id="233" w:author="1220031811@student.must.edu.mo" w:date="2024-12-11T11:59:00Z" w16du:dateUtc="2024-12-11T03:59:00Z">
            <w:rPr>
              <w:ins w:id="234" w:author="1220031811@student.must.edu.mo" w:date="2024-12-11T11:59:00Z" w16du:dateUtc="2024-12-11T03:59:00Z"/>
              <w:b/>
              <w:bCs/>
              <w:sz w:val="24"/>
              <w:szCs w:val="24"/>
              <w:lang w:val="en-CA"/>
            </w:rPr>
          </w:rPrChange>
        </w:rPr>
      </w:pPr>
      <w:ins w:id="235" w:author="1220031811@student.must.edu.mo" w:date="2024-12-11T11:59:00Z" w16du:dateUtc="2024-12-11T03:59:00Z">
        <w:r w:rsidRPr="009352CC">
          <w:rPr>
            <w:sz w:val="20"/>
            <w:szCs w:val="20"/>
            <w:lang w:val="en-CA"/>
            <w:rPrChange w:id="236" w:author="1220031811@student.must.edu.mo" w:date="2024-12-11T11:59:00Z" w16du:dateUtc="2024-12-11T03:59:00Z">
              <w:rPr>
                <w:b/>
                <w:bCs/>
                <w:sz w:val="24"/>
                <w:szCs w:val="24"/>
                <w:lang w:val="en-CA"/>
              </w:rPr>
            </w:rPrChange>
          </w:rPr>
          <w:t xml:space="preserve">The game </w:t>
        </w:r>
        <w:proofErr w:type="gramStart"/>
        <w:r w:rsidRPr="009352CC">
          <w:rPr>
            <w:sz w:val="20"/>
            <w:szCs w:val="20"/>
            <w:lang w:val="en-CA"/>
            <w:rPrChange w:id="237" w:author="1220031811@student.must.edu.mo" w:date="2024-12-11T11:59:00Z" w16du:dateUtc="2024-12-11T03:59:00Z">
              <w:rPr>
                <w:b/>
                <w:bCs/>
                <w:sz w:val="24"/>
                <w:szCs w:val="24"/>
                <w:lang w:val="en-CA"/>
              </w:rPr>
            </w:rPrChange>
          </w:rPr>
          <w:t>achieve</w:t>
        </w:r>
        <w:proofErr w:type="gramEnd"/>
        <w:r w:rsidRPr="009352CC">
          <w:rPr>
            <w:sz w:val="20"/>
            <w:szCs w:val="20"/>
            <w:lang w:val="en-CA"/>
            <w:rPrChange w:id="238" w:author="1220031811@student.must.edu.mo" w:date="2024-12-11T11:59:00Z" w16du:dateUtc="2024-12-11T03:59:00Z">
              <w:rPr>
                <w:b/>
                <w:bCs/>
                <w:sz w:val="24"/>
                <w:szCs w:val="24"/>
                <w:lang w:val="en-CA"/>
              </w:rPr>
            </w:rPrChange>
          </w:rPr>
          <w:t xml:space="preserve"> it's ability to switch menu using this state machine.</w:t>
        </w:r>
      </w:ins>
    </w:p>
    <w:p w14:paraId="515A498B" w14:textId="77777777" w:rsidR="009352CC" w:rsidRPr="009352CC" w:rsidRDefault="009352CC" w:rsidP="009352CC">
      <w:pPr>
        <w:pStyle w:val="ListParagraph"/>
        <w:ind w:left="440"/>
        <w:rPr>
          <w:ins w:id="239" w:author="1220031811@student.must.edu.mo" w:date="2024-12-11T11:59:00Z" w16du:dateUtc="2024-12-11T03:59:00Z"/>
          <w:sz w:val="20"/>
          <w:szCs w:val="20"/>
          <w:lang w:val="en-CA"/>
          <w:rPrChange w:id="240" w:author="1220031811@student.must.edu.mo" w:date="2024-12-11T11:59:00Z" w16du:dateUtc="2024-12-11T03:59:00Z">
            <w:rPr>
              <w:ins w:id="241" w:author="1220031811@student.must.edu.mo" w:date="2024-12-11T11:59:00Z" w16du:dateUtc="2024-12-11T03:59:00Z"/>
              <w:b/>
              <w:bCs/>
              <w:sz w:val="24"/>
              <w:szCs w:val="24"/>
              <w:lang w:val="en-CA"/>
            </w:rPr>
          </w:rPrChange>
        </w:rPr>
      </w:pPr>
      <w:ins w:id="242" w:author="1220031811@student.must.edu.mo" w:date="2024-12-11T11:59:00Z" w16du:dateUtc="2024-12-11T03:59:00Z">
        <w:r w:rsidRPr="009352CC">
          <w:rPr>
            <w:sz w:val="20"/>
            <w:szCs w:val="20"/>
            <w:lang w:val="en-CA"/>
            <w:rPrChange w:id="243" w:author="1220031811@student.must.edu.mo" w:date="2024-12-11T11:59:00Z" w16du:dateUtc="2024-12-11T03:59:00Z">
              <w:rPr>
                <w:b/>
                <w:bCs/>
                <w:sz w:val="24"/>
                <w:szCs w:val="24"/>
                <w:lang w:val="en-CA"/>
              </w:rPr>
            </w:rPrChange>
          </w:rPr>
          <w:t xml:space="preserve">It </w:t>
        </w:r>
        <w:proofErr w:type="gramStart"/>
        <w:r w:rsidRPr="009352CC">
          <w:rPr>
            <w:sz w:val="20"/>
            <w:szCs w:val="20"/>
            <w:lang w:val="en-CA"/>
            <w:rPrChange w:id="244" w:author="1220031811@student.must.edu.mo" w:date="2024-12-11T11:59:00Z" w16du:dateUtc="2024-12-11T03:59:00Z">
              <w:rPr>
                <w:b/>
                <w:bCs/>
                <w:sz w:val="24"/>
                <w:szCs w:val="24"/>
                <w:lang w:val="en-CA"/>
              </w:rPr>
            </w:rPrChange>
          </w:rPr>
          <w:t>start</w:t>
        </w:r>
        <w:proofErr w:type="gramEnd"/>
        <w:r w:rsidRPr="009352CC">
          <w:rPr>
            <w:sz w:val="20"/>
            <w:szCs w:val="20"/>
            <w:lang w:val="en-CA"/>
            <w:rPrChange w:id="245" w:author="1220031811@student.must.edu.mo" w:date="2024-12-11T11:59:00Z" w16du:dateUtc="2024-12-11T03:59:00Z">
              <w:rPr>
                <w:b/>
                <w:bCs/>
                <w:sz w:val="24"/>
                <w:szCs w:val="24"/>
                <w:lang w:val="en-CA"/>
              </w:rPr>
            </w:rPrChange>
          </w:rPr>
          <w:t xml:space="preserve"> at start menu, press a key enter the game, and if the game says game over, the game over.</w:t>
        </w:r>
      </w:ins>
    </w:p>
    <w:p w14:paraId="0FC42A59" w14:textId="77777777" w:rsidR="009352CC" w:rsidRPr="009352CC" w:rsidRDefault="009352CC" w:rsidP="009352CC">
      <w:pPr>
        <w:pStyle w:val="ListParagraph"/>
        <w:ind w:left="440"/>
        <w:rPr>
          <w:ins w:id="246" w:author="1220031811@student.must.edu.mo" w:date="2024-12-11T11:59:00Z" w16du:dateUtc="2024-12-11T03:59:00Z"/>
          <w:sz w:val="20"/>
          <w:szCs w:val="20"/>
          <w:lang w:val="en-CA"/>
          <w:rPrChange w:id="247" w:author="1220031811@student.must.edu.mo" w:date="2024-12-11T11:59:00Z" w16du:dateUtc="2024-12-11T03:59:00Z">
            <w:rPr>
              <w:ins w:id="248" w:author="1220031811@student.must.edu.mo" w:date="2024-12-11T11:59:00Z" w16du:dateUtc="2024-12-11T03:59:00Z"/>
              <w:b/>
              <w:bCs/>
              <w:sz w:val="24"/>
              <w:szCs w:val="24"/>
              <w:lang w:val="en-CA"/>
            </w:rPr>
          </w:rPrChange>
        </w:rPr>
      </w:pPr>
      <w:ins w:id="249" w:author="1220031811@student.must.edu.mo" w:date="2024-12-11T11:59:00Z" w16du:dateUtc="2024-12-11T03:59:00Z">
        <w:r w:rsidRPr="009352CC">
          <w:rPr>
            <w:sz w:val="20"/>
            <w:szCs w:val="20"/>
            <w:lang w:val="en-CA"/>
            <w:rPrChange w:id="250" w:author="1220031811@student.must.edu.mo" w:date="2024-12-11T11:59:00Z" w16du:dateUtc="2024-12-11T03:59:00Z">
              <w:rPr>
                <w:b/>
                <w:bCs/>
                <w:sz w:val="24"/>
                <w:szCs w:val="24"/>
                <w:lang w:val="en-CA"/>
              </w:rPr>
            </w:rPrChange>
          </w:rPr>
          <w:t>Press the key again, the game start again.</w:t>
        </w:r>
      </w:ins>
    </w:p>
    <w:p w14:paraId="73994B6E" w14:textId="77777777" w:rsidR="009352CC" w:rsidRPr="009352CC" w:rsidRDefault="009352CC" w:rsidP="009352CC">
      <w:pPr>
        <w:pStyle w:val="ListParagraph"/>
        <w:ind w:left="440"/>
        <w:rPr>
          <w:ins w:id="251" w:author="1220031811@student.must.edu.mo" w:date="2024-12-11T11:59:00Z" w16du:dateUtc="2024-12-11T03:59:00Z"/>
          <w:sz w:val="20"/>
          <w:szCs w:val="20"/>
          <w:lang w:val="en-CA"/>
          <w:rPrChange w:id="252" w:author="1220031811@student.must.edu.mo" w:date="2024-12-11T11:59:00Z" w16du:dateUtc="2024-12-11T03:59:00Z">
            <w:rPr>
              <w:ins w:id="253" w:author="1220031811@student.must.edu.mo" w:date="2024-12-11T11:59:00Z" w16du:dateUtc="2024-12-11T03:59:00Z"/>
              <w:b/>
              <w:bCs/>
              <w:sz w:val="24"/>
              <w:szCs w:val="24"/>
              <w:lang w:val="en-CA"/>
            </w:rPr>
          </w:rPrChange>
        </w:rPr>
      </w:pPr>
    </w:p>
    <w:p w14:paraId="5AEFB684" w14:textId="77777777" w:rsidR="009352CC" w:rsidRPr="009352CC" w:rsidRDefault="009352CC" w:rsidP="009352CC">
      <w:pPr>
        <w:pStyle w:val="ListParagraph"/>
        <w:ind w:left="440"/>
        <w:rPr>
          <w:ins w:id="254" w:author="1220031811@student.must.edu.mo" w:date="2024-12-11T11:59:00Z" w16du:dateUtc="2024-12-11T03:59:00Z"/>
          <w:sz w:val="20"/>
          <w:szCs w:val="20"/>
          <w:lang w:val="en-CA"/>
          <w:rPrChange w:id="255" w:author="1220031811@student.must.edu.mo" w:date="2024-12-11T11:59:00Z" w16du:dateUtc="2024-12-11T03:59:00Z">
            <w:rPr>
              <w:ins w:id="256" w:author="1220031811@student.must.edu.mo" w:date="2024-12-11T11:59:00Z" w16du:dateUtc="2024-12-11T03:59:00Z"/>
              <w:b/>
              <w:bCs/>
              <w:sz w:val="24"/>
              <w:szCs w:val="24"/>
              <w:lang w:val="en-CA"/>
            </w:rPr>
          </w:rPrChange>
        </w:rPr>
      </w:pPr>
      <w:ins w:id="257" w:author="1220031811@student.must.edu.mo" w:date="2024-12-11T11:59:00Z" w16du:dateUtc="2024-12-11T03:59:00Z">
        <w:r w:rsidRPr="009352CC">
          <w:rPr>
            <w:sz w:val="20"/>
            <w:szCs w:val="20"/>
            <w:lang w:val="en-CA"/>
            <w:rPrChange w:id="258" w:author="1220031811@student.must.edu.mo" w:date="2024-12-11T11:59:00Z" w16du:dateUtc="2024-12-11T03:59:00Z">
              <w:rPr>
                <w:b/>
                <w:bCs/>
                <w:sz w:val="24"/>
                <w:szCs w:val="24"/>
                <w:lang w:val="en-CA"/>
              </w:rPr>
            </w:rPrChange>
          </w:rPr>
          <w:t>## Sprite</w:t>
        </w:r>
      </w:ins>
    </w:p>
    <w:p w14:paraId="3939D406" w14:textId="77777777" w:rsidR="009352CC" w:rsidRPr="009352CC" w:rsidRDefault="009352CC" w:rsidP="009352CC">
      <w:pPr>
        <w:pStyle w:val="ListParagraph"/>
        <w:ind w:left="440"/>
        <w:rPr>
          <w:ins w:id="259" w:author="1220031811@student.must.edu.mo" w:date="2024-12-11T11:59:00Z" w16du:dateUtc="2024-12-11T03:59:00Z"/>
          <w:sz w:val="20"/>
          <w:szCs w:val="20"/>
          <w:lang w:val="en-CA"/>
          <w:rPrChange w:id="260" w:author="1220031811@student.must.edu.mo" w:date="2024-12-11T11:59:00Z" w16du:dateUtc="2024-12-11T03:59:00Z">
            <w:rPr>
              <w:ins w:id="261" w:author="1220031811@student.must.edu.mo" w:date="2024-12-11T11:59:00Z" w16du:dateUtc="2024-12-11T03:59:00Z"/>
              <w:b/>
              <w:bCs/>
              <w:sz w:val="24"/>
              <w:szCs w:val="24"/>
              <w:lang w:val="en-CA"/>
            </w:rPr>
          </w:rPrChange>
        </w:rPr>
      </w:pPr>
      <w:ins w:id="262" w:author="1220031811@student.must.edu.mo" w:date="2024-12-11T11:59:00Z" w16du:dateUtc="2024-12-11T03:59:00Z">
        <w:r w:rsidRPr="009352CC">
          <w:rPr>
            <w:sz w:val="20"/>
            <w:szCs w:val="20"/>
            <w:lang w:val="en-CA"/>
            <w:rPrChange w:id="263" w:author="1220031811@student.must.edu.mo" w:date="2024-12-11T11:59:00Z" w16du:dateUtc="2024-12-11T03:59:00Z">
              <w:rPr>
                <w:b/>
                <w:bCs/>
                <w:sz w:val="24"/>
                <w:szCs w:val="24"/>
                <w:lang w:val="en-CA"/>
              </w:rPr>
            </w:rPrChange>
          </w:rPr>
          <w:t>We call the moving tiles on the game sprite, here we have the green onion, snake head, and array of snake tile.</w:t>
        </w:r>
      </w:ins>
    </w:p>
    <w:p w14:paraId="7A87BD7F" w14:textId="77777777" w:rsidR="009352CC" w:rsidRPr="009352CC" w:rsidRDefault="009352CC" w:rsidP="009352CC">
      <w:pPr>
        <w:pStyle w:val="ListParagraph"/>
        <w:ind w:left="440"/>
        <w:rPr>
          <w:ins w:id="264" w:author="1220031811@student.must.edu.mo" w:date="2024-12-11T11:59:00Z" w16du:dateUtc="2024-12-11T03:59:00Z"/>
          <w:sz w:val="20"/>
          <w:szCs w:val="20"/>
          <w:lang w:val="en-CA"/>
          <w:rPrChange w:id="265" w:author="1220031811@student.must.edu.mo" w:date="2024-12-11T11:59:00Z" w16du:dateUtc="2024-12-11T03:59:00Z">
            <w:rPr>
              <w:ins w:id="266" w:author="1220031811@student.must.edu.mo" w:date="2024-12-11T11:59:00Z" w16du:dateUtc="2024-12-11T03:59:00Z"/>
              <w:b/>
              <w:bCs/>
              <w:sz w:val="24"/>
              <w:szCs w:val="24"/>
              <w:lang w:val="en-CA"/>
            </w:rPr>
          </w:rPrChange>
        </w:rPr>
      </w:pPr>
      <w:ins w:id="267" w:author="1220031811@student.must.edu.mo" w:date="2024-12-11T11:59:00Z" w16du:dateUtc="2024-12-11T03:59:00Z">
        <w:r w:rsidRPr="009352CC">
          <w:rPr>
            <w:sz w:val="20"/>
            <w:szCs w:val="20"/>
            <w:lang w:val="en-CA"/>
            <w:rPrChange w:id="268" w:author="1220031811@student.must.edu.mo" w:date="2024-12-11T11:59:00Z" w16du:dateUtc="2024-12-11T03:59:00Z">
              <w:rPr>
                <w:b/>
                <w:bCs/>
                <w:sz w:val="24"/>
                <w:szCs w:val="24"/>
                <w:lang w:val="en-CA"/>
              </w:rPr>
            </w:rPrChange>
          </w:rPr>
          <w:t xml:space="preserve">Every individual sprite stores its </w:t>
        </w:r>
        <w:proofErr w:type="gramStart"/>
        <w:r w:rsidRPr="009352CC">
          <w:rPr>
            <w:sz w:val="20"/>
            <w:szCs w:val="20"/>
            <w:lang w:val="en-CA"/>
            <w:rPrChange w:id="269" w:author="1220031811@student.must.edu.mo" w:date="2024-12-11T11:59:00Z" w16du:dateUtc="2024-12-11T03:59:00Z">
              <w:rPr>
                <w:b/>
                <w:bCs/>
                <w:sz w:val="24"/>
                <w:szCs w:val="24"/>
                <w:lang w:val="en-CA"/>
              </w:rPr>
            </w:rPrChange>
          </w:rPr>
          <w:t>coordinate, and</w:t>
        </w:r>
        <w:proofErr w:type="gramEnd"/>
        <w:r w:rsidRPr="009352CC">
          <w:rPr>
            <w:sz w:val="20"/>
            <w:szCs w:val="20"/>
            <w:lang w:val="en-CA"/>
            <w:rPrChange w:id="270" w:author="1220031811@student.must.edu.mo" w:date="2024-12-11T11:59:00Z" w16du:dateUtc="2024-12-11T03:59:00Z">
              <w:rPr>
                <w:b/>
                <w:bCs/>
                <w:sz w:val="24"/>
                <w:szCs w:val="24"/>
                <w:lang w:val="en-CA"/>
              </w:rPr>
            </w:rPrChange>
          </w:rPr>
          <w:t xml:space="preserve"> will raise a flag if the graphic module scan to them.</w:t>
        </w:r>
      </w:ins>
    </w:p>
    <w:p w14:paraId="447DB0BD" w14:textId="77777777" w:rsidR="009352CC" w:rsidRPr="009352CC" w:rsidRDefault="009352CC" w:rsidP="009352CC">
      <w:pPr>
        <w:pStyle w:val="ListParagraph"/>
        <w:ind w:left="440"/>
        <w:rPr>
          <w:ins w:id="271" w:author="1220031811@student.must.edu.mo" w:date="2024-12-11T11:59:00Z" w16du:dateUtc="2024-12-11T03:59:00Z"/>
          <w:sz w:val="20"/>
          <w:szCs w:val="20"/>
          <w:lang w:val="en-CA"/>
          <w:rPrChange w:id="272" w:author="1220031811@student.must.edu.mo" w:date="2024-12-11T11:59:00Z" w16du:dateUtc="2024-12-11T03:59:00Z">
            <w:rPr>
              <w:ins w:id="273" w:author="1220031811@student.must.edu.mo" w:date="2024-12-11T11:59:00Z" w16du:dateUtc="2024-12-11T03:59:00Z"/>
              <w:b/>
              <w:bCs/>
              <w:sz w:val="24"/>
              <w:szCs w:val="24"/>
              <w:lang w:val="en-CA"/>
            </w:rPr>
          </w:rPrChange>
        </w:rPr>
      </w:pPr>
    </w:p>
    <w:p w14:paraId="24F22964" w14:textId="77777777" w:rsidR="009352CC" w:rsidRPr="009352CC" w:rsidRDefault="009352CC" w:rsidP="009352CC">
      <w:pPr>
        <w:pStyle w:val="ListParagraph"/>
        <w:ind w:left="440"/>
        <w:rPr>
          <w:ins w:id="274" w:author="1220031811@student.must.edu.mo" w:date="2024-12-11T11:59:00Z" w16du:dateUtc="2024-12-11T03:59:00Z"/>
          <w:sz w:val="20"/>
          <w:szCs w:val="20"/>
          <w:lang w:val="en-CA"/>
          <w:rPrChange w:id="275" w:author="1220031811@student.must.edu.mo" w:date="2024-12-11T11:59:00Z" w16du:dateUtc="2024-12-11T03:59:00Z">
            <w:rPr>
              <w:ins w:id="276" w:author="1220031811@student.must.edu.mo" w:date="2024-12-11T11:59:00Z" w16du:dateUtc="2024-12-11T03:59:00Z"/>
              <w:b/>
              <w:bCs/>
              <w:sz w:val="24"/>
              <w:szCs w:val="24"/>
              <w:lang w:val="en-CA"/>
            </w:rPr>
          </w:rPrChange>
        </w:rPr>
      </w:pPr>
      <w:ins w:id="277" w:author="1220031811@student.must.edu.mo" w:date="2024-12-11T11:59:00Z" w16du:dateUtc="2024-12-11T03:59:00Z">
        <w:r w:rsidRPr="009352CC">
          <w:rPr>
            <w:sz w:val="20"/>
            <w:szCs w:val="20"/>
            <w:lang w:val="en-CA"/>
            <w:rPrChange w:id="278" w:author="1220031811@student.must.edu.mo" w:date="2024-12-11T11:59:00Z" w16du:dateUtc="2024-12-11T03:59:00Z">
              <w:rPr>
                <w:b/>
                <w:bCs/>
                <w:sz w:val="24"/>
                <w:szCs w:val="24"/>
                <w:lang w:val="en-CA"/>
              </w:rPr>
            </w:rPrChange>
          </w:rPr>
          <w:t>## Move head</w:t>
        </w:r>
      </w:ins>
    </w:p>
    <w:p w14:paraId="792A95ED" w14:textId="77777777" w:rsidR="009352CC" w:rsidRPr="009352CC" w:rsidRDefault="009352CC" w:rsidP="009352CC">
      <w:pPr>
        <w:pStyle w:val="ListParagraph"/>
        <w:ind w:left="440"/>
        <w:rPr>
          <w:ins w:id="279" w:author="1220031811@student.must.edu.mo" w:date="2024-12-11T11:59:00Z" w16du:dateUtc="2024-12-11T03:59:00Z"/>
          <w:sz w:val="20"/>
          <w:szCs w:val="20"/>
          <w:lang w:val="en-CA"/>
          <w:rPrChange w:id="280" w:author="1220031811@student.must.edu.mo" w:date="2024-12-11T11:59:00Z" w16du:dateUtc="2024-12-11T03:59:00Z">
            <w:rPr>
              <w:ins w:id="281" w:author="1220031811@student.must.edu.mo" w:date="2024-12-11T11:59:00Z" w16du:dateUtc="2024-12-11T03:59:00Z"/>
              <w:b/>
              <w:bCs/>
              <w:sz w:val="24"/>
              <w:szCs w:val="24"/>
              <w:lang w:val="en-CA"/>
            </w:rPr>
          </w:rPrChange>
        </w:rPr>
      </w:pPr>
      <w:ins w:id="282" w:author="1220031811@student.must.edu.mo" w:date="2024-12-11T11:59:00Z" w16du:dateUtc="2024-12-11T03:59:00Z">
        <w:r w:rsidRPr="009352CC">
          <w:rPr>
            <w:sz w:val="20"/>
            <w:szCs w:val="20"/>
            <w:lang w:val="en-CA"/>
            <w:rPrChange w:id="283" w:author="1220031811@student.must.edu.mo" w:date="2024-12-11T11:59:00Z" w16du:dateUtc="2024-12-11T03:59:00Z">
              <w:rPr>
                <w:b/>
                <w:bCs/>
                <w:sz w:val="24"/>
                <w:szCs w:val="24"/>
                <w:lang w:val="en-CA"/>
              </w:rPr>
            </w:rPrChange>
          </w:rPr>
          <w:t>When giving a snake update clock, the head will shift one block toward the direction controller indicated.</w:t>
        </w:r>
      </w:ins>
    </w:p>
    <w:p w14:paraId="71C69291" w14:textId="77777777" w:rsidR="009352CC" w:rsidRPr="009352CC" w:rsidRDefault="009352CC" w:rsidP="009352CC">
      <w:pPr>
        <w:pStyle w:val="ListParagraph"/>
        <w:ind w:left="440"/>
        <w:rPr>
          <w:ins w:id="284" w:author="1220031811@student.must.edu.mo" w:date="2024-12-11T11:59:00Z" w16du:dateUtc="2024-12-11T03:59:00Z"/>
          <w:sz w:val="20"/>
          <w:szCs w:val="20"/>
          <w:lang w:val="en-CA"/>
          <w:rPrChange w:id="285" w:author="1220031811@student.must.edu.mo" w:date="2024-12-11T11:59:00Z" w16du:dateUtc="2024-12-11T03:59:00Z">
            <w:rPr>
              <w:ins w:id="286" w:author="1220031811@student.must.edu.mo" w:date="2024-12-11T11:59:00Z" w16du:dateUtc="2024-12-11T03:59:00Z"/>
              <w:b/>
              <w:bCs/>
              <w:sz w:val="24"/>
              <w:szCs w:val="24"/>
              <w:lang w:val="en-CA"/>
            </w:rPr>
          </w:rPrChange>
        </w:rPr>
      </w:pPr>
    </w:p>
    <w:p w14:paraId="69F1AD0C" w14:textId="77777777" w:rsidR="009352CC" w:rsidRPr="009352CC" w:rsidRDefault="009352CC" w:rsidP="009352CC">
      <w:pPr>
        <w:pStyle w:val="ListParagraph"/>
        <w:ind w:left="440"/>
        <w:rPr>
          <w:ins w:id="287" w:author="1220031811@student.must.edu.mo" w:date="2024-12-11T11:59:00Z" w16du:dateUtc="2024-12-11T03:59:00Z"/>
          <w:sz w:val="20"/>
          <w:szCs w:val="20"/>
          <w:lang w:val="en-CA"/>
          <w:rPrChange w:id="288" w:author="1220031811@student.must.edu.mo" w:date="2024-12-11T11:59:00Z" w16du:dateUtc="2024-12-11T03:59:00Z">
            <w:rPr>
              <w:ins w:id="289" w:author="1220031811@student.must.edu.mo" w:date="2024-12-11T11:59:00Z" w16du:dateUtc="2024-12-11T03:59:00Z"/>
              <w:b/>
              <w:bCs/>
              <w:sz w:val="24"/>
              <w:szCs w:val="24"/>
              <w:lang w:val="en-CA"/>
            </w:rPr>
          </w:rPrChange>
        </w:rPr>
      </w:pPr>
      <w:ins w:id="290" w:author="1220031811@student.must.edu.mo" w:date="2024-12-11T11:59:00Z" w16du:dateUtc="2024-12-11T03:59:00Z">
        <w:r w:rsidRPr="009352CC">
          <w:rPr>
            <w:sz w:val="20"/>
            <w:szCs w:val="20"/>
            <w:lang w:val="en-CA"/>
            <w:rPrChange w:id="291" w:author="1220031811@student.must.edu.mo" w:date="2024-12-11T11:59:00Z" w16du:dateUtc="2024-12-11T03:59:00Z">
              <w:rPr>
                <w:b/>
                <w:bCs/>
                <w:sz w:val="24"/>
                <w:szCs w:val="24"/>
                <w:lang w:val="en-CA"/>
              </w:rPr>
            </w:rPrChange>
          </w:rPr>
          <w:t>## Shift tail</w:t>
        </w:r>
      </w:ins>
    </w:p>
    <w:p w14:paraId="7788A69C" w14:textId="77777777" w:rsidR="009352CC" w:rsidRPr="009352CC" w:rsidRDefault="009352CC" w:rsidP="009352CC">
      <w:pPr>
        <w:pStyle w:val="ListParagraph"/>
        <w:ind w:left="440"/>
        <w:rPr>
          <w:ins w:id="292" w:author="1220031811@student.must.edu.mo" w:date="2024-12-11T11:59:00Z" w16du:dateUtc="2024-12-11T03:59:00Z"/>
          <w:sz w:val="20"/>
          <w:szCs w:val="20"/>
          <w:lang w:val="en-CA"/>
          <w:rPrChange w:id="293" w:author="1220031811@student.must.edu.mo" w:date="2024-12-11T11:59:00Z" w16du:dateUtc="2024-12-11T03:59:00Z">
            <w:rPr>
              <w:ins w:id="294" w:author="1220031811@student.must.edu.mo" w:date="2024-12-11T11:59:00Z" w16du:dateUtc="2024-12-11T03:59:00Z"/>
              <w:b/>
              <w:bCs/>
              <w:sz w:val="24"/>
              <w:szCs w:val="24"/>
              <w:lang w:val="en-CA"/>
            </w:rPr>
          </w:rPrChange>
        </w:rPr>
      </w:pPr>
      <w:ins w:id="295" w:author="1220031811@student.must.edu.mo" w:date="2024-12-11T11:59:00Z" w16du:dateUtc="2024-12-11T03:59:00Z">
        <w:r w:rsidRPr="009352CC">
          <w:rPr>
            <w:sz w:val="20"/>
            <w:szCs w:val="20"/>
            <w:lang w:val="en-CA"/>
            <w:rPrChange w:id="296" w:author="1220031811@student.must.edu.mo" w:date="2024-12-11T11:59:00Z" w16du:dateUtc="2024-12-11T03:59:00Z">
              <w:rPr>
                <w:b/>
                <w:bCs/>
                <w:sz w:val="24"/>
                <w:szCs w:val="24"/>
                <w:lang w:val="en-CA"/>
              </w:rPr>
            </w:rPrChange>
          </w:rPr>
          <w:t xml:space="preserve">When giving a snake update signal, the coordinate of each tail will be </w:t>
        </w:r>
        <w:proofErr w:type="gramStart"/>
        <w:r w:rsidRPr="009352CC">
          <w:rPr>
            <w:sz w:val="20"/>
            <w:szCs w:val="20"/>
            <w:lang w:val="en-CA"/>
            <w:rPrChange w:id="297" w:author="1220031811@student.must.edu.mo" w:date="2024-12-11T11:59:00Z" w16du:dateUtc="2024-12-11T03:59:00Z">
              <w:rPr>
                <w:b/>
                <w:bCs/>
                <w:sz w:val="24"/>
                <w:szCs w:val="24"/>
                <w:lang w:val="en-CA"/>
              </w:rPr>
            </w:rPrChange>
          </w:rPr>
          <w:t>assign</w:t>
        </w:r>
        <w:proofErr w:type="gramEnd"/>
        <w:r w:rsidRPr="009352CC">
          <w:rPr>
            <w:sz w:val="20"/>
            <w:szCs w:val="20"/>
            <w:lang w:val="en-CA"/>
            <w:rPrChange w:id="298" w:author="1220031811@student.must.edu.mo" w:date="2024-12-11T11:59:00Z" w16du:dateUtc="2024-12-11T03:59:00Z">
              <w:rPr>
                <w:b/>
                <w:bCs/>
                <w:sz w:val="24"/>
                <w:szCs w:val="24"/>
                <w:lang w:val="en-CA"/>
              </w:rPr>
            </w:rPrChange>
          </w:rPr>
          <w:t xml:space="preserve"> to the next tail, </w:t>
        </w:r>
      </w:ins>
    </w:p>
    <w:p w14:paraId="506C952C" w14:textId="77777777" w:rsidR="009352CC" w:rsidRPr="009352CC" w:rsidRDefault="009352CC" w:rsidP="009352CC">
      <w:pPr>
        <w:pStyle w:val="ListParagraph"/>
        <w:ind w:left="440"/>
        <w:rPr>
          <w:ins w:id="299" w:author="1220031811@student.must.edu.mo" w:date="2024-12-11T11:59:00Z" w16du:dateUtc="2024-12-11T03:59:00Z"/>
          <w:sz w:val="20"/>
          <w:szCs w:val="20"/>
          <w:lang w:val="en-CA"/>
          <w:rPrChange w:id="300" w:author="1220031811@student.must.edu.mo" w:date="2024-12-11T11:59:00Z" w16du:dateUtc="2024-12-11T03:59:00Z">
            <w:rPr>
              <w:ins w:id="301" w:author="1220031811@student.must.edu.mo" w:date="2024-12-11T11:59:00Z" w16du:dateUtc="2024-12-11T03:59:00Z"/>
              <w:b/>
              <w:bCs/>
              <w:sz w:val="24"/>
              <w:szCs w:val="24"/>
              <w:lang w:val="en-CA"/>
            </w:rPr>
          </w:rPrChange>
        </w:rPr>
      </w:pPr>
      <w:ins w:id="302" w:author="1220031811@student.must.edu.mo" w:date="2024-12-11T11:59:00Z" w16du:dateUtc="2024-12-11T03:59:00Z">
        <w:r w:rsidRPr="009352CC">
          <w:rPr>
            <w:sz w:val="20"/>
            <w:szCs w:val="20"/>
            <w:lang w:val="en-CA"/>
            <w:rPrChange w:id="303" w:author="1220031811@student.must.edu.mo" w:date="2024-12-11T11:59:00Z" w16du:dateUtc="2024-12-11T03:59:00Z">
              <w:rPr>
                <w:b/>
                <w:bCs/>
                <w:sz w:val="24"/>
                <w:szCs w:val="24"/>
                <w:lang w:val="en-CA"/>
              </w:rPr>
            </w:rPrChange>
          </w:rPr>
          <w:t xml:space="preserve">and the first tail will be </w:t>
        </w:r>
        <w:proofErr w:type="gramStart"/>
        <w:r w:rsidRPr="009352CC">
          <w:rPr>
            <w:sz w:val="20"/>
            <w:szCs w:val="20"/>
            <w:lang w:val="en-CA"/>
            <w:rPrChange w:id="304" w:author="1220031811@student.must.edu.mo" w:date="2024-12-11T11:59:00Z" w16du:dateUtc="2024-12-11T03:59:00Z">
              <w:rPr>
                <w:b/>
                <w:bCs/>
                <w:sz w:val="24"/>
                <w:szCs w:val="24"/>
                <w:lang w:val="en-CA"/>
              </w:rPr>
            </w:rPrChange>
          </w:rPr>
          <w:t>assign</w:t>
        </w:r>
        <w:proofErr w:type="gramEnd"/>
        <w:r w:rsidRPr="009352CC">
          <w:rPr>
            <w:sz w:val="20"/>
            <w:szCs w:val="20"/>
            <w:lang w:val="en-CA"/>
            <w:rPrChange w:id="305" w:author="1220031811@student.must.edu.mo" w:date="2024-12-11T11:59:00Z" w16du:dateUtc="2024-12-11T03:59:00Z">
              <w:rPr>
                <w:b/>
                <w:bCs/>
                <w:sz w:val="24"/>
                <w:szCs w:val="24"/>
                <w:lang w:val="en-CA"/>
              </w:rPr>
            </w:rPrChange>
          </w:rPr>
          <w:t xml:space="preserve"> to the position of head in last clock, and finish the moving process.</w:t>
        </w:r>
      </w:ins>
    </w:p>
    <w:p w14:paraId="70A3A567" w14:textId="77777777" w:rsidR="009352CC" w:rsidRPr="009352CC" w:rsidRDefault="009352CC" w:rsidP="009352CC">
      <w:pPr>
        <w:pStyle w:val="ListParagraph"/>
        <w:ind w:left="440"/>
        <w:rPr>
          <w:ins w:id="306" w:author="1220031811@student.must.edu.mo" w:date="2024-12-11T11:59:00Z" w16du:dateUtc="2024-12-11T03:59:00Z"/>
          <w:sz w:val="20"/>
          <w:szCs w:val="20"/>
          <w:lang w:val="en-CA"/>
          <w:rPrChange w:id="307" w:author="1220031811@student.must.edu.mo" w:date="2024-12-11T11:59:00Z" w16du:dateUtc="2024-12-11T03:59:00Z">
            <w:rPr>
              <w:ins w:id="308" w:author="1220031811@student.must.edu.mo" w:date="2024-12-11T11:59:00Z" w16du:dateUtc="2024-12-11T03:59:00Z"/>
              <w:b/>
              <w:bCs/>
              <w:sz w:val="24"/>
              <w:szCs w:val="24"/>
              <w:lang w:val="en-CA"/>
            </w:rPr>
          </w:rPrChange>
        </w:rPr>
      </w:pPr>
      <w:ins w:id="309" w:author="1220031811@student.must.edu.mo" w:date="2024-12-11T11:59:00Z" w16du:dateUtc="2024-12-11T03:59:00Z">
        <w:r w:rsidRPr="009352CC">
          <w:rPr>
            <w:sz w:val="20"/>
            <w:szCs w:val="20"/>
            <w:lang w:val="en-CA"/>
            <w:rPrChange w:id="310" w:author="1220031811@student.must.edu.mo" w:date="2024-12-11T11:59:00Z" w16du:dateUtc="2024-12-11T03:59:00Z">
              <w:rPr>
                <w:b/>
                <w:bCs/>
                <w:sz w:val="24"/>
                <w:szCs w:val="24"/>
                <w:lang w:val="en-CA"/>
              </w:rPr>
            </w:rPrChange>
          </w:rPr>
          <w:t>In addition, only tail with index smaller than tail length will cause a report of display flag when being scanned.</w:t>
        </w:r>
      </w:ins>
    </w:p>
    <w:p w14:paraId="510D5A40" w14:textId="77777777" w:rsidR="009352CC" w:rsidRPr="009352CC" w:rsidRDefault="009352CC" w:rsidP="009352CC">
      <w:pPr>
        <w:pStyle w:val="ListParagraph"/>
        <w:ind w:left="440"/>
        <w:rPr>
          <w:ins w:id="311" w:author="1220031811@student.must.edu.mo" w:date="2024-12-11T11:59:00Z" w16du:dateUtc="2024-12-11T03:59:00Z"/>
          <w:sz w:val="20"/>
          <w:szCs w:val="20"/>
          <w:lang w:val="en-CA"/>
          <w:rPrChange w:id="312" w:author="1220031811@student.must.edu.mo" w:date="2024-12-11T11:59:00Z" w16du:dateUtc="2024-12-11T03:59:00Z">
            <w:rPr>
              <w:ins w:id="313" w:author="1220031811@student.must.edu.mo" w:date="2024-12-11T11:59:00Z" w16du:dateUtc="2024-12-11T03:59:00Z"/>
              <w:b/>
              <w:bCs/>
              <w:sz w:val="24"/>
              <w:szCs w:val="24"/>
              <w:lang w:val="en-CA"/>
            </w:rPr>
          </w:rPrChange>
        </w:rPr>
      </w:pPr>
    </w:p>
    <w:p w14:paraId="084C3094" w14:textId="77777777" w:rsidR="009352CC" w:rsidRPr="009352CC" w:rsidRDefault="009352CC" w:rsidP="009352CC">
      <w:pPr>
        <w:pStyle w:val="ListParagraph"/>
        <w:ind w:left="440"/>
        <w:rPr>
          <w:ins w:id="314" w:author="1220031811@student.must.edu.mo" w:date="2024-12-11T11:59:00Z" w16du:dateUtc="2024-12-11T03:59:00Z"/>
          <w:sz w:val="20"/>
          <w:szCs w:val="20"/>
          <w:lang w:val="en-CA"/>
          <w:rPrChange w:id="315" w:author="1220031811@student.must.edu.mo" w:date="2024-12-11T11:59:00Z" w16du:dateUtc="2024-12-11T03:59:00Z">
            <w:rPr>
              <w:ins w:id="316" w:author="1220031811@student.must.edu.mo" w:date="2024-12-11T11:59:00Z" w16du:dateUtc="2024-12-11T03:59:00Z"/>
              <w:b/>
              <w:bCs/>
              <w:sz w:val="24"/>
              <w:szCs w:val="24"/>
              <w:lang w:val="en-CA"/>
            </w:rPr>
          </w:rPrChange>
        </w:rPr>
      </w:pPr>
      <w:ins w:id="317" w:author="1220031811@student.must.edu.mo" w:date="2024-12-11T11:59:00Z" w16du:dateUtc="2024-12-11T03:59:00Z">
        <w:r w:rsidRPr="009352CC">
          <w:rPr>
            <w:sz w:val="20"/>
            <w:szCs w:val="20"/>
            <w:lang w:val="en-CA"/>
            <w:rPrChange w:id="318" w:author="1220031811@student.must.edu.mo" w:date="2024-12-11T11:59:00Z" w16du:dateUtc="2024-12-11T03:59:00Z">
              <w:rPr>
                <w:b/>
                <w:bCs/>
                <w:sz w:val="24"/>
                <w:szCs w:val="24"/>
                <w:lang w:val="en-CA"/>
              </w:rPr>
            </w:rPrChange>
          </w:rPr>
          <w:t>## Eat Apple</w:t>
        </w:r>
      </w:ins>
    </w:p>
    <w:p w14:paraId="6DF063BF" w14:textId="77777777" w:rsidR="009352CC" w:rsidRPr="009352CC" w:rsidRDefault="009352CC" w:rsidP="009352CC">
      <w:pPr>
        <w:pStyle w:val="ListParagraph"/>
        <w:ind w:left="440"/>
        <w:rPr>
          <w:ins w:id="319" w:author="1220031811@student.must.edu.mo" w:date="2024-12-11T11:59:00Z" w16du:dateUtc="2024-12-11T03:59:00Z"/>
          <w:sz w:val="20"/>
          <w:szCs w:val="20"/>
          <w:lang w:val="en-CA"/>
          <w:rPrChange w:id="320" w:author="1220031811@student.must.edu.mo" w:date="2024-12-11T11:59:00Z" w16du:dateUtc="2024-12-11T03:59:00Z">
            <w:rPr>
              <w:ins w:id="321" w:author="1220031811@student.must.edu.mo" w:date="2024-12-11T11:59:00Z" w16du:dateUtc="2024-12-11T03:59:00Z"/>
              <w:b/>
              <w:bCs/>
              <w:sz w:val="24"/>
              <w:szCs w:val="24"/>
              <w:lang w:val="en-CA"/>
            </w:rPr>
          </w:rPrChange>
        </w:rPr>
      </w:pPr>
      <w:ins w:id="322" w:author="1220031811@student.must.edu.mo" w:date="2024-12-11T11:59:00Z" w16du:dateUtc="2024-12-11T03:59:00Z">
        <w:r w:rsidRPr="009352CC">
          <w:rPr>
            <w:sz w:val="20"/>
            <w:szCs w:val="20"/>
            <w:lang w:val="en-CA"/>
            <w:rPrChange w:id="323" w:author="1220031811@student.must.edu.mo" w:date="2024-12-11T11:59:00Z" w16du:dateUtc="2024-12-11T03:59:00Z">
              <w:rPr>
                <w:b/>
                <w:bCs/>
                <w:sz w:val="24"/>
                <w:szCs w:val="24"/>
                <w:lang w:val="en-CA"/>
              </w:rPr>
            </w:rPrChange>
          </w:rPr>
          <w:t xml:space="preserve">After the snake is moved, apple will detect if it </w:t>
        </w:r>
        <w:proofErr w:type="gramStart"/>
        <w:r w:rsidRPr="009352CC">
          <w:rPr>
            <w:sz w:val="20"/>
            <w:szCs w:val="20"/>
            <w:lang w:val="en-CA"/>
            <w:rPrChange w:id="324" w:author="1220031811@student.must.edu.mo" w:date="2024-12-11T11:59:00Z" w16du:dateUtc="2024-12-11T03:59:00Z">
              <w:rPr>
                <w:b/>
                <w:bCs/>
                <w:sz w:val="24"/>
                <w:szCs w:val="24"/>
                <w:lang w:val="en-CA"/>
              </w:rPr>
            </w:rPrChange>
          </w:rPr>
          <w:t>have</w:t>
        </w:r>
        <w:proofErr w:type="gramEnd"/>
        <w:r w:rsidRPr="009352CC">
          <w:rPr>
            <w:sz w:val="20"/>
            <w:szCs w:val="20"/>
            <w:lang w:val="en-CA"/>
            <w:rPrChange w:id="325" w:author="1220031811@student.must.edu.mo" w:date="2024-12-11T11:59:00Z" w16du:dateUtc="2024-12-11T03:59:00Z">
              <w:rPr>
                <w:b/>
                <w:bCs/>
                <w:sz w:val="24"/>
                <w:szCs w:val="24"/>
                <w:lang w:val="en-CA"/>
              </w:rPr>
            </w:rPrChange>
          </w:rPr>
          <w:t xml:space="preserve"> same coordinate as the head.</w:t>
        </w:r>
      </w:ins>
    </w:p>
    <w:p w14:paraId="3A2F8941" w14:textId="77777777" w:rsidR="009352CC" w:rsidRPr="009352CC" w:rsidRDefault="009352CC" w:rsidP="009352CC">
      <w:pPr>
        <w:pStyle w:val="ListParagraph"/>
        <w:ind w:left="440"/>
        <w:rPr>
          <w:ins w:id="326" w:author="1220031811@student.must.edu.mo" w:date="2024-12-11T11:59:00Z" w16du:dateUtc="2024-12-11T03:59:00Z"/>
          <w:sz w:val="20"/>
          <w:szCs w:val="20"/>
          <w:lang w:val="en-CA"/>
          <w:rPrChange w:id="327" w:author="1220031811@student.must.edu.mo" w:date="2024-12-11T11:59:00Z" w16du:dateUtc="2024-12-11T03:59:00Z">
            <w:rPr>
              <w:ins w:id="328" w:author="1220031811@student.must.edu.mo" w:date="2024-12-11T11:59:00Z" w16du:dateUtc="2024-12-11T03:59:00Z"/>
              <w:b/>
              <w:bCs/>
              <w:sz w:val="24"/>
              <w:szCs w:val="24"/>
              <w:lang w:val="en-CA"/>
            </w:rPr>
          </w:rPrChange>
        </w:rPr>
      </w:pPr>
      <w:ins w:id="329" w:author="1220031811@student.must.edu.mo" w:date="2024-12-11T11:59:00Z" w16du:dateUtc="2024-12-11T03:59:00Z">
        <w:r w:rsidRPr="009352CC">
          <w:rPr>
            <w:sz w:val="20"/>
            <w:szCs w:val="20"/>
            <w:lang w:val="en-CA"/>
            <w:rPrChange w:id="330" w:author="1220031811@student.must.edu.mo" w:date="2024-12-11T11:59:00Z" w16du:dateUtc="2024-12-11T03:59:00Z">
              <w:rPr>
                <w:b/>
                <w:bCs/>
                <w:sz w:val="24"/>
                <w:szCs w:val="24"/>
                <w:lang w:val="en-CA"/>
              </w:rPr>
            </w:rPrChange>
          </w:rPr>
          <w:t xml:space="preserve">If so, it will jump to a random </w:t>
        </w:r>
        <w:proofErr w:type="gramStart"/>
        <w:r w:rsidRPr="009352CC">
          <w:rPr>
            <w:sz w:val="20"/>
            <w:szCs w:val="20"/>
            <w:lang w:val="en-CA"/>
            <w:rPrChange w:id="331" w:author="1220031811@student.must.edu.mo" w:date="2024-12-11T11:59:00Z" w16du:dateUtc="2024-12-11T03:59:00Z">
              <w:rPr>
                <w:b/>
                <w:bCs/>
                <w:sz w:val="24"/>
                <w:szCs w:val="24"/>
                <w:lang w:val="en-CA"/>
              </w:rPr>
            </w:rPrChange>
          </w:rPr>
          <w:t>location, and</w:t>
        </w:r>
        <w:proofErr w:type="gramEnd"/>
        <w:r w:rsidRPr="009352CC">
          <w:rPr>
            <w:sz w:val="20"/>
            <w:szCs w:val="20"/>
            <w:lang w:val="en-CA"/>
            <w:rPrChange w:id="332" w:author="1220031811@student.must.edu.mo" w:date="2024-12-11T11:59:00Z" w16du:dateUtc="2024-12-11T03:59:00Z">
              <w:rPr>
                <w:b/>
                <w:bCs/>
                <w:sz w:val="24"/>
                <w:szCs w:val="24"/>
                <w:lang w:val="en-CA"/>
              </w:rPr>
            </w:rPrChange>
          </w:rPr>
          <w:t xml:space="preserve"> add the snake counter by one.</w:t>
        </w:r>
      </w:ins>
    </w:p>
    <w:p w14:paraId="4CB1479F" w14:textId="77777777" w:rsidR="009352CC" w:rsidRPr="009352CC" w:rsidRDefault="009352CC" w:rsidP="009352CC">
      <w:pPr>
        <w:pStyle w:val="ListParagraph"/>
        <w:ind w:left="440"/>
        <w:rPr>
          <w:ins w:id="333" w:author="1220031811@student.must.edu.mo" w:date="2024-12-11T11:59:00Z" w16du:dateUtc="2024-12-11T03:59:00Z"/>
          <w:sz w:val="20"/>
          <w:szCs w:val="20"/>
          <w:lang w:val="en-CA"/>
          <w:rPrChange w:id="334" w:author="1220031811@student.must.edu.mo" w:date="2024-12-11T11:59:00Z" w16du:dateUtc="2024-12-11T03:59:00Z">
            <w:rPr>
              <w:ins w:id="335" w:author="1220031811@student.must.edu.mo" w:date="2024-12-11T11:59:00Z" w16du:dateUtc="2024-12-11T03:59:00Z"/>
              <w:b/>
              <w:bCs/>
              <w:sz w:val="24"/>
              <w:szCs w:val="24"/>
              <w:lang w:val="en-CA"/>
            </w:rPr>
          </w:rPrChange>
        </w:rPr>
      </w:pPr>
    </w:p>
    <w:p w14:paraId="481583C4" w14:textId="77777777" w:rsidR="009352CC" w:rsidRPr="009352CC" w:rsidRDefault="009352CC" w:rsidP="009352CC">
      <w:pPr>
        <w:pStyle w:val="ListParagraph"/>
        <w:ind w:left="440"/>
        <w:rPr>
          <w:ins w:id="336" w:author="1220031811@student.must.edu.mo" w:date="2024-12-11T11:59:00Z" w16du:dateUtc="2024-12-11T03:59:00Z"/>
          <w:sz w:val="20"/>
          <w:szCs w:val="20"/>
          <w:lang w:val="en-CA"/>
          <w:rPrChange w:id="337" w:author="1220031811@student.must.edu.mo" w:date="2024-12-11T11:59:00Z" w16du:dateUtc="2024-12-11T03:59:00Z">
            <w:rPr>
              <w:ins w:id="338" w:author="1220031811@student.must.edu.mo" w:date="2024-12-11T11:59:00Z" w16du:dateUtc="2024-12-11T03:59:00Z"/>
              <w:b/>
              <w:bCs/>
              <w:sz w:val="24"/>
              <w:szCs w:val="24"/>
              <w:lang w:val="en-CA"/>
            </w:rPr>
          </w:rPrChange>
        </w:rPr>
      </w:pPr>
      <w:ins w:id="339" w:author="1220031811@student.must.edu.mo" w:date="2024-12-11T11:59:00Z" w16du:dateUtc="2024-12-11T03:59:00Z">
        <w:r w:rsidRPr="009352CC">
          <w:rPr>
            <w:sz w:val="20"/>
            <w:szCs w:val="20"/>
            <w:lang w:val="en-CA"/>
            <w:rPrChange w:id="340" w:author="1220031811@student.must.edu.mo" w:date="2024-12-11T11:59:00Z" w16du:dateUtc="2024-12-11T03:59:00Z">
              <w:rPr>
                <w:b/>
                <w:bCs/>
                <w:sz w:val="24"/>
                <w:szCs w:val="24"/>
                <w:lang w:val="en-CA"/>
              </w:rPr>
            </w:rPrChange>
          </w:rPr>
          <w:t>## Detect Collection</w:t>
        </w:r>
      </w:ins>
    </w:p>
    <w:p w14:paraId="22BFD097" w14:textId="7C6CCA58" w:rsidR="009352CC" w:rsidRPr="00EF2FEF" w:rsidRDefault="009352CC" w:rsidP="009352CC">
      <w:pPr>
        <w:pStyle w:val="ListParagraph"/>
        <w:ind w:left="440"/>
        <w:rPr>
          <w:rFonts w:hint="eastAsia"/>
          <w:b/>
          <w:bCs/>
          <w:sz w:val="24"/>
          <w:szCs w:val="24"/>
          <w:lang w:val="en-CA"/>
        </w:rPr>
        <w:pPrChange w:id="341" w:author="1220031811@student.must.edu.mo" w:date="2024-12-11T11:36:00Z" w16du:dateUtc="2024-12-11T03:36:00Z">
          <w:pPr>
            <w:pStyle w:val="ListParagraph"/>
            <w:numPr>
              <w:numId w:val="1"/>
            </w:numPr>
            <w:ind w:left="440" w:hanging="440"/>
          </w:pPr>
        </w:pPrChange>
      </w:pPr>
      <w:ins w:id="342" w:author="1220031811@student.must.edu.mo" w:date="2024-12-11T11:59:00Z" w16du:dateUtc="2024-12-11T03:59:00Z">
        <w:r w:rsidRPr="009352CC">
          <w:rPr>
            <w:sz w:val="20"/>
            <w:szCs w:val="20"/>
            <w:lang w:val="en-CA"/>
            <w:rPrChange w:id="343" w:author="1220031811@student.must.edu.mo" w:date="2024-12-11T11:59:00Z" w16du:dateUtc="2024-12-11T03:59:00Z">
              <w:rPr>
                <w:b/>
                <w:bCs/>
                <w:sz w:val="24"/>
                <w:szCs w:val="24"/>
                <w:lang w:val="en-CA"/>
              </w:rPr>
            </w:rPrChange>
          </w:rPr>
          <w:t xml:space="preserve">After the snake is moved, game logic will check if the head have same coordinate as either a tail or the wall. If it does, it will raise the game over flag to the game FSM to indicate </w:t>
        </w:r>
        <w:proofErr w:type="gramStart"/>
        <w:r w:rsidRPr="009352CC">
          <w:rPr>
            <w:sz w:val="20"/>
            <w:szCs w:val="20"/>
            <w:lang w:val="en-CA"/>
            <w:rPrChange w:id="344" w:author="1220031811@student.must.edu.mo" w:date="2024-12-11T11:59:00Z" w16du:dateUtc="2024-12-11T03:59:00Z">
              <w:rPr>
                <w:b/>
                <w:bCs/>
                <w:sz w:val="24"/>
                <w:szCs w:val="24"/>
                <w:lang w:val="en-CA"/>
              </w:rPr>
            </w:rPrChange>
          </w:rPr>
          <w:t>a</w:t>
        </w:r>
        <w:proofErr w:type="gramEnd"/>
        <w:r w:rsidRPr="009352CC">
          <w:rPr>
            <w:sz w:val="20"/>
            <w:szCs w:val="20"/>
            <w:lang w:val="en-CA"/>
            <w:rPrChange w:id="345" w:author="1220031811@student.must.edu.mo" w:date="2024-12-11T11:59:00Z" w16du:dateUtc="2024-12-11T03:59:00Z">
              <w:rPr>
                <w:b/>
                <w:bCs/>
                <w:sz w:val="24"/>
                <w:szCs w:val="24"/>
                <w:lang w:val="en-CA"/>
              </w:rPr>
            </w:rPrChange>
          </w:rPr>
          <w:t xml:space="preserve"> end of game.</w:t>
        </w:r>
      </w:ins>
    </w:p>
    <w:sectPr w:rsidR="009352CC" w:rsidRPr="00EF2F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54481"/>
    <w:multiLevelType w:val="hybridMultilevel"/>
    <w:tmpl w:val="BD76DF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49401A2"/>
    <w:multiLevelType w:val="hybridMultilevel"/>
    <w:tmpl w:val="C6568BB2"/>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9E915F3"/>
    <w:multiLevelType w:val="hybridMultilevel"/>
    <w:tmpl w:val="A394F3D0"/>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814106305">
    <w:abstractNumId w:val="0"/>
  </w:num>
  <w:num w:numId="2" w16cid:durableId="1857039861">
    <w:abstractNumId w:val="2"/>
  </w:num>
  <w:num w:numId="3" w16cid:durableId="9757920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220031811@student.must.edu.mo">
    <w15:presenceInfo w15:providerId="AD" w15:userId="S::1220031811@student.must.edu.mo::02078888-4800-4521-b4a4-5a46ad7fa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A1"/>
    <w:rsid w:val="000738FF"/>
    <w:rsid w:val="001E0B79"/>
    <w:rsid w:val="00237325"/>
    <w:rsid w:val="002B2251"/>
    <w:rsid w:val="002E07EC"/>
    <w:rsid w:val="00341155"/>
    <w:rsid w:val="00384C3C"/>
    <w:rsid w:val="003B321E"/>
    <w:rsid w:val="00526A2E"/>
    <w:rsid w:val="005663DD"/>
    <w:rsid w:val="005A1E1F"/>
    <w:rsid w:val="005B04C8"/>
    <w:rsid w:val="00762FA1"/>
    <w:rsid w:val="0078217B"/>
    <w:rsid w:val="009352CC"/>
    <w:rsid w:val="009501B8"/>
    <w:rsid w:val="00970A6D"/>
    <w:rsid w:val="00A62C35"/>
    <w:rsid w:val="00BD1084"/>
    <w:rsid w:val="00BE0B64"/>
    <w:rsid w:val="00CA13A8"/>
    <w:rsid w:val="00D92572"/>
    <w:rsid w:val="00DA4C65"/>
    <w:rsid w:val="00DB161C"/>
    <w:rsid w:val="00EF2FEF"/>
    <w:rsid w:val="00F17F83"/>
    <w:rsid w:val="00F57669"/>
    <w:rsid w:val="00F7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59D3D"/>
  <w15:chartTrackingRefBased/>
  <w15:docId w15:val="{835B0F2B-29C1-49C1-9DD6-0979982C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楷体" w:hAnsi="Times New Roman" w:cs="Times New Roman"/>
        <w:kern w:val="2"/>
        <w:sz w:val="30"/>
        <w:szCs w:val="30"/>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62FA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762FA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762FA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762FA1"/>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762FA1"/>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762FA1"/>
    <w:pPr>
      <w:keepNext/>
      <w:keepLines/>
      <w:spacing w:before="40"/>
      <w:outlineLvl w:val="5"/>
    </w:pPr>
    <w:rPr>
      <w:rFonts w:asciiTheme="minorHAnsi" w:eastAsiaTheme="minorEastAsia" w:hAnsiTheme="minorHAnsi" w:cstheme="majorBidi"/>
      <w:b/>
      <w:bCs/>
      <w:color w:val="0F4761" w:themeColor="accent1" w:themeShade="BF"/>
    </w:rPr>
  </w:style>
  <w:style w:type="paragraph" w:styleId="Heading7">
    <w:name w:val="heading 7"/>
    <w:basedOn w:val="Normal"/>
    <w:next w:val="Normal"/>
    <w:link w:val="Heading7Char"/>
    <w:uiPriority w:val="9"/>
    <w:semiHidden/>
    <w:unhideWhenUsed/>
    <w:qFormat/>
    <w:rsid w:val="00762FA1"/>
    <w:pPr>
      <w:keepNext/>
      <w:keepLines/>
      <w:spacing w:before="40"/>
      <w:outlineLvl w:val="6"/>
    </w:pPr>
    <w:rPr>
      <w:rFonts w:asciiTheme="minorHAnsi" w:eastAsiaTheme="minorEastAsia" w:hAnsiTheme="minorHAnsi" w:cstheme="majorBidi"/>
      <w:b/>
      <w:bCs/>
      <w:color w:val="595959" w:themeColor="text1" w:themeTint="A6"/>
    </w:rPr>
  </w:style>
  <w:style w:type="paragraph" w:styleId="Heading8">
    <w:name w:val="heading 8"/>
    <w:basedOn w:val="Normal"/>
    <w:next w:val="Normal"/>
    <w:link w:val="Heading8Char"/>
    <w:uiPriority w:val="9"/>
    <w:semiHidden/>
    <w:unhideWhenUsed/>
    <w:qFormat/>
    <w:rsid w:val="00762FA1"/>
    <w:pPr>
      <w:keepNext/>
      <w:keepLines/>
      <w:outlineLvl w:val="7"/>
    </w:pPr>
    <w:rPr>
      <w:rFonts w:asciiTheme="minorHAnsi" w:eastAsiaTheme="minorEastAsia" w:hAnsiTheme="minorHAnsi" w:cstheme="majorBidi"/>
      <w:color w:val="595959" w:themeColor="text1" w:themeTint="A6"/>
    </w:rPr>
  </w:style>
  <w:style w:type="paragraph" w:styleId="Heading9">
    <w:name w:val="heading 9"/>
    <w:basedOn w:val="Normal"/>
    <w:next w:val="Normal"/>
    <w:link w:val="Heading9Char"/>
    <w:uiPriority w:val="9"/>
    <w:semiHidden/>
    <w:unhideWhenUsed/>
    <w:qFormat/>
    <w:rsid w:val="00762FA1"/>
    <w:pPr>
      <w:keepNext/>
      <w:keepLines/>
      <w:outlineLvl w:val="8"/>
    </w:pPr>
    <w:rPr>
      <w:rFonts w:asciiTheme="minorHAnsi" w:eastAsiaTheme="majorEastAsia" w:hAnsiTheme="minorHAnsi"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A1"/>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762FA1"/>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762FA1"/>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762FA1"/>
    <w:rPr>
      <w:rFonts w:asciiTheme="minorHAnsi" w:eastAsiaTheme="minorEastAsia" w:hAnsiTheme="minorHAnsi"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762FA1"/>
    <w:rPr>
      <w:rFonts w:asciiTheme="minorHAnsi" w:eastAsiaTheme="min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762FA1"/>
    <w:rPr>
      <w:rFonts w:asciiTheme="minorHAnsi" w:eastAsiaTheme="minorEastAsia" w:hAnsiTheme="minorHAnsi" w:cstheme="majorBidi"/>
      <w:b/>
      <w:bCs/>
      <w:color w:val="0F4761" w:themeColor="accent1" w:themeShade="BF"/>
    </w:rPr>
  </w:style>
  <w:style w:type="character" w:customStyle="1" w:styleId="Heading7Char">
    <w:name w:val="Heading 7 Char"/>
    <w:basedOn w:val="DefaultParagraphFont"/>
    <w:link w:val="Heading7"/>
    <w:uiPriority w:val="9"/>
    <w:semiHidden/>
    <w:rsid w:val="00762FA1"/>
    <w:rPr>
      <w:rFonts w:asciiTheme="minorHAnsi" w:eastAsiaTheme="minorEastAsia" w:hAnsiTheme="minorHAnsi" w:cstheme="majorBidi"/>
      <w:b/>
      <w:bCs/>
      <w:color w:val="595959" w:themeColor="text1" w:themeTint="A6"/>
    </w:rPr>
  </w:style>
  <w:style w:type="character" w:customStyle="1" w:styleId="Heading8Char">
    <w:name w:val="Heading 8 Char"/>
    <w:basedOn w:val="DefaultParagraphFont"/>
    <w:link w:val="Heading8"/>
    <w:uiPriority w:val="9"/>
    <w:semiHidden/>
    <w:rsid w:val="00762FA1"/>
    <w:rPr>
      <w:rFonts w:asciiTheme="minorHAnsi" w:eastAsiaTheme="minorEastAsia" w:hAnsiTheme="minorHAnsi" w:cstheme="majorBidi"/>
      <w:color w:val="595959" w:themeColor="text1" w:themeTint="A6"/>
    </w:rPr>
  </w:style>
  <w:style w:type="character" w:customStyle="1" w:styleId="Heading9Char">
    <w:name w:val="Heading 9 Char"/>
    <w:basedOn w:val="DefaultParagraphFont"/>
    <w:link w:val="Heading9"/>
    <w:uiPriority w:val="9"/>
    <w:semiHidden/>
    <w:rsid w:val="00762FA1"/>
    <w:rPr>
      <w:rFonts w:asciiTheme="minorHAnsi" w:eastAsiaTheme="majorEastAsia" w:hAnsiTheme="minorHAnsi" w:cstheme="majorBidi"/>
      <w:color w:val="595959" w:themeColor="text1" w:themeTint="A6"/>
    </w:rPr>
  </w:style>
  <w:style w:type="paragraph" w:styleId="Title">
    <w:name w:val="Title"/>
    <w:basedOn w:val="Normal"/>
    <w:next w:val="Normal"/>
    <w:link w:val="TitleChar"/>
    <w:uiPriority w:val="10"/>
    <w:qFormat/>
    <w:rsid w:val="00762FA1"/>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FA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FA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62F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2FA1"/>
    <w:rPr>
      <w:i/>
      <w:iCs/>
      <w:color w:val="404040" w:themeColor="text1" w:themeTint="BF"/>
    </w:rPr>
  </w:style>
  <w:style w:type="paragraph" w:styleId="ListParagraph">
    <w:name w:val="List Paragraph"/>
    <w:basedOn w:val="Normal"/>
    <w:uiPriority w:val="34"/>
    <w:qFormat/>
    <w:rsid w:val="00762FA1"/>
    <w:pPr>
      <w:ind w:left="720"/>
      <w:contextualSpacing/>
    </w:pPr>
  </w:style>
  <w:style w:type="character" w:styleId="IntenseEmphasis">
    <w:name w:val="Intense Emphasis"/>
    <w:basedOn w:val="DefaultParagraphFont"/>
    <w:uiPriority w:val="21"/>
    <w:qFormat/>
    <w:rsid w:val="00762FA1"/>
    <w:rPr>
      <w:i/>
      <w:iCs/>
      <w:color w:val="0F4761" w:themeColor="accent1" w:themeShade="BF"/>
    </w:rPr>
  </w:style>
  <w:style w:type="paragraph" w:styleId="IntenseQuote">
    <w:name w:val="Intense Quote"/>
    <w:basedOn w:val="Normal"/>
    <w:next w:val="Normal"/>
    <w:link w:val="IntenseQuoteChar"/>
    <w:uiPriority w:val="30"/>
    <w:qFormat/>
    <w:rsid w:val="0076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FA1"/>
    <w:rPr>
      <w:i/>
      <w:iCs/>
      <w:color w:val="0F4761" w:themeColor="accent1" w:themeShade="BF"/>
    </w:rPr>
  </w:style>
  <w:style w:type="character" w:styleId="IntenseReference">
    <w:name w:val="Intense Reference"/>
    <w:basedOn w:val="DefaultParagraphFont"/>
    <w:uiPriority w:val="32"/>
    <w:qFormat/>
    <w:rsid w:val="00762FA1"/>
    <w:rPr>
      <w:b/>
      <w:bCs/>
      <w:smallCaps/>
      <w:color w:val="0F4761" w:themeColor="accent1" w:themeShade="BF"/>
      <w:spacing w:val="5"/>
    </w:rPr>
  </w:style>
  <w:style w:type="paragraph" w:styleId="Revision">
    <w:name w:val="Revision"/>
    <w:hidden/>
    <w:uiPriority w:val="99"/>
    <w:semiHidden/>
    <w:rsid w:val="00A62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1220034170@student.must.edu.mo</dc:creator>
  <cp:keywords/>
  <dc:description/>
  <cp:lastModifiedBy>1220031811@student.must.edu.mo</cp:lastModifiedBy>
  <cp:revision>7</cp:revision>
  <dcterms:created xsi:type="dcterms:W3CDTF">2024-12-10T15:30:00Z</dcterms:created>
  <dcterms:modified xsi:type="dcterms:W3CDTF">2024-12-11T04:17:00Z</dcterms:modified>
</cp:coreProperties>
</file>